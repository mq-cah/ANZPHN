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BA939" w14:textId="3D2CBA67" w:rsidR="00406C3D" w:rsidRPr="007673AA" w:rsidRDefault="00873C59">
      <w:pPr>
        <w:rPr>
          <w:u w:val="single"/>
          <w:lang w:val="mi-NZ"/>
        </w:rPr>
      </w:pPr>
      <w:r w:rsidRPr="007673AA">
        <w:rPr>
          <w:u w:val="single"/>
          <w:lang w:val="mi-NZ"/>
        </w:rPr>
        <w:t xml:space="preserve">Public </w:t>
      </w:r>
      <w:r w:rsidR="007673AA" w:rsidRPr="007673AA">
        <w:rPr>
          <w:u w:val="single"/>
          <w:lang w:val="mi-NZ"/>
        </w:rPr>
        <w:t>H</w:t>
      </w:r>
      <w:r w:rsidRPr="007673AA">
        <w:rPr>
          <w:u w:val="single"/>
          <w:lang w:val="mi-NZ"/>
        </w:rPr>
        <w:t>istory in Aotearoa New Zealand</w:t>
      </w:r>
    </w:p>
    <w:p w14:paraId="672EE554" w14:textId="0D20A2B5" w:rsidR="001F204D" w:rsidRDefault="001F204D">
      <w:pPr>
        <w:rPr>
          <w:lang w:val="mi-NZ"/>
        </w:rPr>
      </w:pPr>
    </w:p>
    <w:p w14:paraId="5E7DDA46" w14:textId="2A70ED6E" w:rsidR="00127F55" w:rsidRDefault="00CE5207">
      <w:pPr>
        <w:rPr>
          <w:lang w:val="mi-NZ"/>
        </w:rPr>
      </w:pPr>
      <w:r>
        <w:rPr>
          <w:lang w:val="mi-NZ"/>
        </w:rPr>
        <w:t>If public history</w:t>
      </w:r>
      <w:r w:rsidR="00BC0386">
        <w:rPr>
          <w:lang w:val="mi-NZ"/>
        </w:rPr>
        <w:t xml:space="preserve"> </w:t>
      </w:r>
      <w:r w:rsidR="006459DD">
        <w:rPr>
          <w:lang w:val="mi-NZ"/>
        </w:rPr>
        <w:t>is the creation of informed dialogue about</w:t>
      </w:r>
      <w:r w:rsidR="00127F55">
        <w:rPr>
          <w:lang w:val="mi-NZ"/>
        </w:rPr>
        <w:t xml:space="preserve"> the past</w:t>
      </w:r>
      <w:r>
        <w:rPr>
          <w:lang w:val="mi-NZ"/>
        </w:rPr>
        <w:t xml:space="preserve">, </w:t>
      </w:r>
      <w:r w:rsidR="006459DD">
        <w:rPr>
          <w:lang w:val="mi-NZ"/>
        </w:rPr>
        <w:t xml:space="preserve">it is alive and well </w:t>
      </w:r>
      <w:r w:rsidR="0057082A">
        <w:rPr>
          <w:lang w:val="mi-NZ"/>
        </w:rPr>
        <w:t>in</w:t>
      </w:r>
      <w:r w:rsidR="006459DD">
        <w:rPr>
          <w:lang w:val="mi-NZ"/>
        </w:rPr>
        <w:t xml:space="preserve"> many forms </w:t>
      </w:r>
      <w:r>
        <w:rPr>
          <w:lang w:val="mi-NZ"/>
        </w:rPr>
        <w:t>of historical endeavour</w:t>
      </w:r>
      <w:r w:rsidR="006459DD">
        <w:rPr>
          <w:lang w:val="mi-NZ"/>
        </w:rPr>
        <w:t xml:space="preserve"> </w:t>
      </w:r>
      <w:r w:rsidR="0057082A">
        <w:rPr>
          <w:lang w:val="mi-NZ"/>
        </w:rPr>
        <w:t>practi</w:t>
      </w:r>
      <w:r w:rsidR="00C70C28">
        <w:rPr>
          <w:lang w:val="mi-NZ"/>
        </w:rPr>
        <w:t>s</w:t>
      </w:r>
      <w:r w:rsidR="0057082A">
        <w:rPr>
          <w:lang w:val="mi-NZ"/>
        </w:rPr>
        <w:t xml:space="preserve">ed </w:t>
      </w:r>
      <w:r>
        <w:rPr>
          <w:lang w:val="mi-NZ"/>
        </w:rPr>
        <w:t xml:space="preserve">in Aotearoa New Zealand. </w:t>
      </w:r>
      <w:r w:rsidR="006459DD">
        <w:rPr>
          <w:lang w:val="mi-NZ"/>
        </w:rPr>
        <w:t>Common</w:t>
      </w:r>
      <w:r w:rsidR="00741914">
        <w:rPr>
          <w:lang w:val="mi-NZ"/>
        </w:rPr>
        <w:t xml:space="preserve"> modes of presentation </w:t>
      </w:r>
      <w:r w:rsidR="00B524F5">
        <w:rPr>
          <w:lang w:val="mi-NZ"/>
        </w:rPr>
        <w:t xml:space="preserve">include </w:t>
      </w:r>
      <w:r w:rsidR="00127F55">
        <w:rPr>
          <w:lang w:val="mi-NZ"/>
        </w:rPr>
        <w:t>oral histories, lectures, podcasts, websites, festivals, exhibitions, films, television, books, magazines, journals, games, re-enactments, walks</w:t>
      </w:r>
      <w:r w:rsidR="00BC0386">
        <w:rPr>
          <w:lang w:val="mi-NZ"/>
        </w:rPr>
        <w:t xml:space="preserve">, </w:t>
      </w:r>
      <w:r w:rsidR="00E223A4">
        <w:rPr>
          <w:lang w:val="mi-NZ"/>
        </w:rPr>
        <w:t>tours</w:t>
      </w:r>
      <w:r w:rsidR="00127F55">
        <w:rPr>
          <w:lang w:val="mi-NZ"/>
        </w:rPr>
        <w:t xml:space="preserve">, </w:t>
      </w:r>
      <w:r w:rsidR="00BC0386">
        <w:rPr>
          <w:lang w:val="mi-NZ"/>
        </w:rPr>
        <w:t>sign</w:t>
      </w:r>
      <w:r w:rsidR="006459DD">
        <w:rPr>
          <w:lang w:val="mi-NZ"/>
        </w:rPr>
        <w:t>s</w:t>
      </w:r>
      <w:r w:rsidR="00BC0386">
        <w:rPr>
          <w:lang w:val="mi-NZ"/>
        </w:rPr>
        <w:t xml:space="preserve">, </w:t>
      </w:r>
      <w:r w:rsidR="00127F55">
        <w:rPr>
          <w:lang w:val="mi-NZ"/>
        </w:rPr>
        <w:t>monuments</w:t>
      </w:r>
      <w:r w:rsidR="00B524F5">
        <w:rPr>
          <w:lang w:val="mi-NZ"/>
        </w:rPr>
        <w:t xml:space="preserve"> and</w:t>
      </w:r>
      <w:r w:rsidR="00127F55">
        <w:rPr>
          <w:lang w:val="mi-NZ"/>
        </w:rPr>
        <w:t xml:space="preserve"> memorials. </w:t>
      </w:r>
      <w:r w:rsidR="006459DD">
        <w:rPr>
          <w:lang w:val="mi-NZ"/>
        </w:rPr>
        <w:t>The</w:t>
      </w:r>
      <w:r w:rsidR="00141AC9">
        <w:rPr>
          <w:lang w:val="mi-NZ"/>
        </w:rPr>
        <w:t xml:space="preserve"> </w:t>
      </w:r>
      <w:r w:rsidR="00741914">
        <w:rPr>
          <w:lang w:val="mi-NZ"/>
        </w:rPr>
        <w:t xml:space="preserve">historical </w:t>
      </w:r>
      <w:r w:rsidR="0057082A">
        <w:rPr>
          <w:lang w:val="mi-NZ"/>
        </w:rPr>
        <w:t>fabric</w:t>
      </w:r>
      <w:r w:rsidR="006459DD">
        <w:rPr>
          <w:lang w:val="mi-NZ"/>
        </w:rPr>
        <w:t xml:space="preserve"> of people’s </w:t>
      </w:r>
      <w:r w:rsidR="00741914">
        <w:rPr>
          <w:lang w:val="mi-NZ"/>
        </w:rPr>
        <w:t xml:space="preserve">everyday </w:t>
      </w:r>
      <w:r w:rsidR="006459DD">
        <w:rPr>
          <w:lang w:val="mi-NZ"/>
        </w:rPr>
        <w:t>lives</w:t>
      </w:r>
      <w:r w:rsidR="00B55366">
        <w:rPr>
          <w:lang w:val="mi-NZ"/>
        </w:rPr>
        <w:t xml:space="preserve"> </w:t>
      </w:r>
      <w:r w:rsidR="00741914">
        <w:rPr>
          <w:lang w:val="mi-NZ"/>
        </w:rPr>
        <w:t xml:space="preserve">can provide a significant </w:t>
      </w:r>
      <w:r w:rsidR="0057082A">
        <w:rPr>
          <w:lang w:val="mi-NZ"/>
        </w:rPr>
        <w:t>interface.</w:t>
      </w:r>
    </w:p>
    <w:p w14:paraId="2B6BC029" w14:textId="77777777" w:rsidR="00127F55" w:rsidRDefault="00127F55">
      <w:pPr>
        <w:rPr>
          <w:lang w:val="mi-NZ"/>
        </w:rPr>
      </w:pPr>
    </w:p>
    <w:p w14:paraId="4C1B7C30" w14:textId="7AEEFE61" w:rsidR="00127F55" w:rsidRPr="00127F55" w:rsidRDefault="00127F55" w:rsidP="00127F55">
      <w:r>
        <w:rPr>
          <w:lang w:val="mi-NZ"/>
        </w:rPr>
        <w:t>A major strand of historical storytelling is based on kaupapa Māori (Māori ways of doing, being and thinking) principles</w:t>
      </w:r>
      <w:r>
        <w:t xml:space="preserve">. Oral traditions, concerning knowledge such as whakapapa (genealogy), </w:t>
      </w:r>
      <w:proofErr w:type="spellStart"/>
      <w:r>
        <w:t>pūrākau</w:t>
      </w:r>
      <w:proofErr w:type="spellEnd"/>
      <w:r>
        <w:t xml:space="preserve"> (mythological stories) and </w:t>
      </w:r>
      <w:proofErr w:type="spellStart"/>
      <w:r>
        <w:t>kōrero</w:t>
      </w:r>
      <w:proofErr w:type="spellEnd"/>
      <w:r>
        <w:t xml:space="preserve"> </w:t>
      </w:r>
      <w:proofErr w:type="spellStart"/>
      <w:r>
        <w:t>tuku</w:t>
      </w:r>
      <w:proofErr w:type="spellEnd"/>
      <w:r>
        <w:t xml:space="preserve"> </w:t>
      </w:r>
      <w:proofErr w:type="spellStart"/>
      <w:r>
        <w:t>iho</w:t>
      </w:r>
      <w:proofErr w:type="spellEnd"/>
      <w:r>
        <w:t xml:space="preserve"> (</w:t>
      </w:r>
      <w:r w:rsidRPr="00127F55">
        <w:rPr>
          <w:rStyle w:val="Emphasis"/>
          <w:i w:val="0"/>
        </w:rPr>
        <w:t>narratives</w:t>
      </w:r>
      <w:r>
        <w:rPr>
          <w:rStyle w:val="Emphasis"/>
          <w:i w:val="0"/>
        </w:rPr>
        <w:t xml:space="preserve"> passed down), are regarded as distinct from, yet compatible with, oral histories. In the past decade a major reference work, </w:t>
      </w:r>
      <w:proofErr w:type="spellStart"/>
      <w:r>
        <w:rPr>
          <w:rStyle w:val="Emphasis"/>
        </w:rPr>
        <w:t>Tangata</w:t>
      </w:r>
      <w:proofErr w:type="spellEnd"/>
      <w:r>
        <w:rPr>
          <w:rStyle w:val="Emphasis"/>
        </w:rPr>
        <w:t xml:space="preserve"> Whenua: An Illustrated</w:t>
      </w:r>
      <w:r w:rsidRPr="00127F55">
        <w:rPr>
          <w:rStyle w:val="Emphasis"/>
        </w:rPr>
        <w:t xml:space="preserve"> History</w:t>
      </w:r>
      <w:r>
        <w:rPr>
          <w:rStyle w:val="Emphasis"/>
          <w:i w:val="0"/>
        </w:rPr>
        <w:t xml:space="preserve"> (B</w:t>
      </w:r>
      <w:r w:rsidR="002457BB">
        <w:rPr>
          <w:rStyle w:val="Emphasis"/>
          <w:i w:val="0"/>
        </w:rPr>
        <w:t xml:space="preserve">ridget </w:t>
      </w:r>
      <w:r>
        <w:rPr>
          <w:rStyle w:val="Emphasis"/>
          <w:i w:val="0"/>
        </w:rPr>
        <w:t>W</w:t>
      </w:r>
      <w:r w:rsidR="002457BB">
        <w:rPr>
          <w:rStyle w:val="Emphasis"/>
          <w:i w:val="0"/>
        </w:rPr>
        <w:t xml:space="preserve">illiams </w:t>
      </w:r>
      <w:r>
        <w:rPr>
          <w:rStyle w:val="Emphasis"/>
          <w:i w:val="0"/>
        </w:rPr>
        <w:t>B</w:t>
      </w:r>
      <w:r w:rsidR="002457BB">
        <w:rPr>
          <w:rStyle w:val="Emphasis"/>
          <w:i w:val="0"/>
        </w:rPr>
        <w:t>ooks</w:t>
      </w:r>
      <w:r>
        <w:rPr>
          <w:rStyle w:val="Emphasis"/>
          <w:i w:val="0"/>
        </w:rPr>
        <w:t>, 2014), has been published</w:t>
      </w:r>
      <w:r w:rsidR="006459DD">
        <w:rPr>
          <w:rStyle w:val="Emphasis"/>
          <w:i w:val="0"/>
        </w:rPr>
        <w:t>. S</w:t>
      </w:r>
      <w:r w:rsidR="00BC0386">
        <w:rPr>
          <w:rStyle w:val="Emphasis"/>
          <w:i w:val="0"/>
        </w:rPr>
        <w:t xml:space="preserve">ome </w:t>
      </w:r>
      <w:r w:rsidR="00BC0386">
        <w:rPr>
          <w:lang w:val="mi-NZ"/>
        </w:rPr>
        <w:t>iwi (major descent group</w:t>
      </w:r>
      <w:r w:rsidR="002457BB">
        <w:rPr>
          <w:lang w:val="mi-NZ"/>
        </w:rPr>
        <w:t>s</w:t>
      </w:r>
      <w:r w:rsidR="00BC0386">
        <w:rPr>
          <w:lang w:val="mi-NZ"/>
        </w:rPr>
        <w:t xml:space="preserve">) </w:t>
      </w:r>
      <w:r w:rsidR="006459DD">
        <w:rPr>
          <w:lang w:val="mi-NZ"/>
        </w:rPr>
        <w:t>have</w:t>
      </w:r>
      <w:r w:rsidR="00BC0386">
        <w:rPr>
          <w:lang w:val="mi-NZ"/>
        </w:rPr>
        <w:t xml:space="preserve"> develop</w:t>
      </w:r>
      <w:r w:rsidR="006459DD">
        <w:rPr>
          <w:lang w:val="mi-NZ"/>
        </w:rPr>
        <w:t>ed</w:t>
      </w:r>
      <w:r w:rsidR="00BC0386">
        <w:rPr>
          <w:lang w:val="mi-NZ"/>
        </w:rPr>
        <w:t xml:space="preserve"> </w:t>
      </w:r>
      <w:r>
        <w:rPr>
          <w:rStyle w:val="Emphasis"/>
          <w:i w:val="0"/>
        </w:rPr>
        <w:t>d</w:t>
      </w:r>
      <w:r w:rsidRPr="00127F55">
        <w:rPr>
          <w:lang w:val="mi-NZ"/>
        </w:rPr>
        <w:t xml:space="preserve">igital </w:t>
      </w:r>
      <w:r>
        <w:rPr>
          <w:lang w:val="mi-NZ"/>
        </w:rPr>
        <w:t>tools and resource</w:t>
      </w:r>
      <w:r w:rsidR="00BC0386">
        <w:rPr>
          <w:lang w:val="mi-NZ"/>
        </w:rPr>
        <w:t xml:space="preserve">s, </w:t>
      </w:r>
      <w:r w:rsidR="007051F4">
        <w:rPr>
          <w:lang w:val="mi-NZ"/>
        </w:rPr>
        <w:t>such as</w:t>
      </w:r>
      <w:r>
        <w:rPr>
          <w:lang w:val="mi-NZ"/>
        </w:rPr>
        <w:t xml:space="preserve"> Kā Huru Manu, the Ngāi Tahu Cultural Mapping Project</w:t>
      </w:r>
      <w:r w:rsidR="00BC0386">
        <w:rPr>
          <w:lang w:val="mi-NZ"/>
        </w:rPr>
        <w:t>,</w:t>
      </w:r>
      <w:r>
        <w:rPr>
          <w:lang w:val="mi-NZ"/>
        </w:rPr>
        <w:t xml:space="preserve"> and </w:t>
      </w:r>
      <w:r w:rsidRPr="00C70A06">
        <w:rPr>
          <w:i/>
          <w:iCs/>
          <w:lang w:val="mi-NZ"/>
        </w:rPr>
        <w:t>Whakakitenga</w:t>
      </w:r>
      <w:r>
        <w:rPr>
          <w:lang w:val="mi-NZ"/>
        </w:rPr>
        <w:t>, a VR film on the worldview of Te Rangihae</w:t>
      </w:r>
      <w:r w:rsidR="00BC0386">
        <w:rPr>
          <w:lang w:val="mi-NZ"/>
        </w:rPr>
        <w:t>a</w:t>
      </w:r>
      <w:r>
        <w:rPr>
          <w:lang w:val="mi-NZ"/>
        </w:rPr>
        <w:t>ta of Ng</w:t>
      </w:r>
      <w:r w:rsidR="002457BB">
        <w:rPr>
          <w:lang w:val="en-NZ"/>
        </w:rPr>
        <w:t>ā</w:t>
      </w:r>
      <w:r>
        <w:rPr>
          <w:lang w:val="mi-NZ"/>
        </w:rPr>
        <w:t>ti Toa Rangatira.</w:t>
      </w:r>
    </w:p>
    <w:p w14:paraId="4DC30294" w14:textId="77777777" w:rsidR="00127F55" w:rsidRDefault="00127F55">
      <w:pPr>
        <w:rPr>
          <w:lang w:val="mi-NZ"/>
        </w:rPr>
      </w:pPr>
    </w:p>
    <w:p w14:paraId="15B8E458" w14:textId="0E7B666C" w:rsidR="00181660" w:rsidRDefault="00741914">
      <w:pPr>
        <w:rPr>
          <w:lang w:val="mi-NZ"/>
        </w:rPr>
      </w:pPr>
      <w:r>
        <w:rPr>
          <w:lang w:val="mi-NZ"/>
        </w:rPr>
        <w:t xml:space="preserve">There is ongoing academic interest in how histories are made and interpreted by the public. </w:t>
      </w:r>
      <w:r w:rsidR="006459DD">
        <w:rPr>
          <w:lang w:val="mi-NZ"/>
        </w:rPr>
        <w:t xml:space="preserve">As a </w:t>
      </w:r>
      <w:r w:rsidR="00CE5207">
        <w:rPr>
          <w:lang w:val="mi-NZ"/>
        </w:rPr>
        <w:t>field of study</w:t>
      </w:r>
      <w:r>
        <w:rPr>
          <w:lang w:val="mi-NZ"/>
        </w:rPr>
        <w:t>,</w:t>
      </w:r>
      <w:r w:rsidR="00B36D78">
        <w:rPr>
          <w:lang w:val="mi-NZ"/>
        </w:rPr>
        <w:t xml:space="preserve"> </w:t>
      </w:r>
      <w:r w:rsidR="006459DD">
        <w:rPr>
          <w:lang w:val="mi-NZ"/>
        </w:rPr>
        <w:t xml:space="preserve">public history </w:t>
      </w:r>
      <w:r w:rsidR="00B36D78">
        <w:rPr>
          <w:lang w:val="mi-NZ"/>
        </w:rPr>
        <w:t>is more</w:t>
      </w:r>
      <w:r w:rsidR="006459DD">
        <w:rPr>
          <w:lang w:val="mi-NZ"/>
        </w:rPr>
        <w:t xml:space="preserve"> diffuse</w:t>
      </w:r>
      <w:r w:rsidR="00CE5207">
        <w:rPr>
          <w:lang w:val="mi-NZ"/>
        </w:rPr>
        <w:t xml:space="preserve"> </w:t>
      </w:r>
      <w:r w:rsidR="00B36D78">
        <w:rPr>
          <w:lang w:val="mi-NZ"/>
        </w:rPr>
        <w:t xml:space="preserve">than </w:t>
      </w:r>
      <w:r w:rsidR="006459DD">
        <w:rPr>
          <w:lang w:val="mi-NZ"/>
        </w:rPr>
        <w:t xml:space="preserve">it was </w:t>
      </w:r>
      <w:r w:rsidR="00B36D78">
        <w:rPr>
          <w:lang w:val="mi-NZ"/>
        </w:rPr>
        <w:t>in previous decades</w:t>
      </w:r>
      <w:r>
        <w:rPr>
          <w:lang w:val="mi-NZ"/>
        </w:rPr>
        <w:t>.</w:t>
      </w:r>
      <w:r w:rsidR="0013099A" w:rsidRPr="0013099A">
        <w:rPr>
          <w:lang w:val="mi-NZ"/>
        </w:rPr>
        <w:t xml:space="preserve"> </w:t>
      </w:r>
      <w:r w:rsidR="0013099A">
        <w:rPr>
          <w:lang w:val="mi-NZ"/>
        </w:rPr>
        <w:t>History, heritage and museum studies students are offered opportunities to ‘do’ history, such as oral history and history in new media projects. Summer research scholarships and internships at museums and libraries are also available. Since the 1980s, modern wānanga (tertiary education institutions), including Te Wānanga o Raukawa (Ōtaki) and Te Whare Wānanga o Awanuiārangi (Whakatāne) have had a role in researching and teaching M</w:t>
      </w:r>
      <w:proofErr w:type="spellStart"/>
      <w:r w:rsidR="0013099A">
        <w:rPr>
          <w:lang w:val="en-NZ"/>
        </w:rPr>
        <w:t>āori</w:t>
      </w:r>
      <w:proofErr w:type="spellEnd"/>
      <w:r w:rsidR="0013099A">
        <w:rPr>
          <w:lang w:val="en-NZ"/>
        </w:rPr>
        <w:t xml:space="preserve"> histories</w:t>
      </w:r>
      <w:r w:rsidR="0013099A">
        <w:rPr>
          <w:lang w:val="mi-NZ"/>
        </w:rPr>
        <w:t xml:space="preserve">. Some notable initiatives have not endured, including a Centre for Public History established by the University of Otago (Dunedin) in 1995, and postgraduate qualifications in public history at Victoria University of Wellington and the University of Canterbury (Christchurch) begun in the 2000s. The continuation of the </w:t>
      </w:r>
      <w:r w:rsidR="0013099A">
        <w:rPr>
          <w:i/>
          <w:lang w:val="mi-NZ"/>
        </w:rPr>
        <w:t>New Zealand Journal of Public History</w:t>
      </w:r>
      <w:r w:rsidR="0013099A">
        <w:rPr>
          <w:lang w:val="mi-NZ"/>
        </w:rPr>
        <w:t xml:space="preserve"> (2011–20) hosted by the University of</w:t>
      </w:r>
      <w:r w:rsidR="0013099A" w:rsidRPr="00B311BF">
        <w:rPr>
          <w:lang w:val="mi-NZ"/>
        </w:rPr>
        <w:t xml:space="preserve"> </w:t>
      </w:r>
      <w:r w:rsidR="0013099A">
        <w:rPr>
          <w:lang w:val="mi-NZ"/>
        </w:rPr>
        <w:t xml:space="preserve">Waikato (Hamilton) is being reviewed. </w:t>
      </w:r>
    </w:p>
    <w:p w14:paraId="11CCF4C2" w14:textId="7ED67C9B" w:rsidR="002C55A8" w:rsidRDefault="002C55A8">
      <w:pPr>
        <w:rPr>
          <w:lang w:val="mi-NZ"/>
        </w:rPr>
      </w:pPr>
    </w:p>
    <w:p w14:paraId="7DD928F6" w14:textId="392CF6C5" w:rsidR="00741914" w:rsidRDefault="002C55A8" w:rsidP="00FF3670">
      <w:pPr>
        <w:rPr>
          <w:lang w:val="mi-NZ"/>
        </w:rPr>
      </w:pPr>
      <w:r>
        <w:rPr>
          <w:lang w:val="mi-NZ"/>
        </w:rPr>
        <w:t xml:space="preserve">Most </w:t>
      </w:r>
      <w:r w:rsidR="00E81775">
        <w:rPr>
          <w:lang w:val="mi-NZ"/>
        </w:rPr>
        <w:t xml:space="preserve">professional </w:t>
      </w:r>
      <w:r>
        <w:rPr>
          <w:lang w:val="mi-NZ"/>
        </w:rPr>
        <w:t>historians, especially those represented by the Professional Historians’ Ass</w:t>
      </w:r>
      <w:r w:rsidR="00F618CB">
        <w:rPr>
          <w:lang w:val="mi-NZ"/>
        </w:rPr>
        <w:t>o</w:t>
      </w:r>
      <w:r>
        <w:rPr>
          <w:lang w:val="mi-NZ"/>
        </w:rPr>
        <w:t>ciation of New Zealand/Aotearoa</w:t>
      </w:r>
      <w:r w:rsidR="00490B41">
        <w:rPr>
          <w:lang w:val="mi-NZ"/>
        </w:rPr>
        <w:t xml:space="preserve"> (PHANZA)</w:t>
      </w:r>
      <w:r>
        <w:rPr>
          <w:lang w:val="mi-NZ"/>
        </w:rPr>
        <w:t xml:space="preserve">, </w:t>
      </w:r>
      <w:r w:rsidR="00653BFD">
        <w:rPr>
          <w:lang w:val="mi-NZ"/>
        </w:rPr>
        <w:t xml:space="preserve">which was established in 1994, </w:t>
      </w:r>
      <w:r w:rsidR="00741914">
        <w:rPr>
          <w:lang w:val="mi-NZ"/>
        </w:rPr>
        <w:t xml:space="preserve">are in </w:t>
      </w:r>
      <w:r w:rsidR="00FF3670">
        <w:rPr>
          <w:lang w:val="mi-NZ"/>
        </w:rPr>
        <w:t xml:space="preserve">salaried positions </w:t>
      </w:r>
      <w:r w:rsidR="00741914">
        <w:rPr>
          <w:lang w:val="mi-NZ"/>
        </w:rPr>
        <w:t>with</w:t>
      </w:r>
      <w:r w:rsidR="00FF3670">
        <w:rPr>
          <w:lang w:val="mi-NZ"/>
        </w:rPr>
        <w:t xml:space="preserve"> government agencies or </w:t>
      </w:r>
      <w:r w:rsidR="00741914">
        <w:rPr>
          <w:lang w:val="mi-NZ"/>
        </w:rPr>
        <w:t xml:space="preserve">are </w:t>
      </w:r>
      <w:r w:rsidR="00FF3670">
        <w:rPr>
          <w:lang w:val="mi-NZ"/>
        </w:rPr>
        <w:t xml:space="preserve">self-employed. </w:t>
      </w:r>
      <w:r w:rsidR="00741914">
        <w:rPr>
          <w:lang w:val="mi-NZ"/>
        </w:rPr>
        <w:t>PHANZA</w:t>
      </w:r>
      <w:r w:rsidR="00FF3670">
        <w:rPr>
          <w:lang w:val="mi-NZ"/>
        </w:rPr>
        <w:t xml:space="preserve"> has </w:t>
      </w:r>
      <w:r w:rsidR="00741914">
        <w:rPr>
          <w:lang w:val="mi-NZ"/>
        </w:rPr>
        <w:t xml:space="preserve">about </w:t>
      </w:r>
      <w:r w:rsidR="00FF3670">
        <w:rPr>
          <w:lang w:val="mi-NZ"/>
        </w:rPr>
        <w:t xml:space="preserve">160 members </w:t>
      </w:r>
      <w:r w:rsidR="00FB5D7C">
        <w:rPr>
          <w:lang w:val="mi-NZ"/>
        </w:rPr>
        <w:t>based around</w:t>
      </w:r>
      <w:r w:rsidR="00FF3670">
        <w:rPr>
          <w:lang w:val="mi-NZ"/>
        </w:rPr>
        <w:t xml:space="preserve"> the country. There are a number of related organisations</w:t>
      </w:r>
      <w:r w:rsidR="00741914">
        <w:rPr>
          <w:lang w:val="mi-NZ"/>
        </w:rPr>
        <w:t>:</w:t>
      </w:r>
    </w:p>
    <w:p w14:paraId="225237E0" w14:textId="77777777" w:rsidR="00FF3670" w:rsidRDefault="00FF3670" w:rsidP="00FF3670">
      <w:pPr>
        <w:rPr>
          <w:lang w:val="mi-NZ"/>
        </w:rPr>
      </w:pPr>
    </w:p>
    <w:p w14:paraId="4BE6CE4D" w14:textId="540B4334" w:rsidR="00741914" w:rsidRDefault="00741914" w:rsidP="00FF3670">
      <w:pPr>
        <w:pStyle w:val="ListParagraph"/>
        <w:numPr>
          <w:ilvl w:val="0"/>
          <w:numId w:val="1"/>
        </w:numPr>
        <w:rPr>
          <w:lang w:val="mi-NZ"/>
        </w:rPr>
      </w:pPr>
      <w:r>
        <w:rPr>
          <w:lang w:val="mi-NZ"/>
        </w:rPr>
        <w:t xml:space="preserve">Museums Aotearoa (formerly </w:t>
      </w:r>
      <w:r w:rsidR="007346E1">
        <w:rPr>
          <w:lang w:val="mi-NZ"/>
        </w:rPr>
        <w:t xml:space="preserve">the </w:t>
      </w:r>
      <w:r>
        <w:rPr>
          <w:lang w:val="mi-NZ"/>
        </w:rPr>
        <w:t>A</w:t>
      </w:r>
      <w:r w:rsidR="007346E1">
        <w:rPr>
          <w:lang w:val="mi-NZ"/>
        </w:rPr>
        <w:t xml:space="preserve">rt </w:t>
      </w:r>
      <w:r>
        <w:rPr>
          <w:lang w:val="mi-NZ"/>
        </w:rPr>
        <w:t>G</w:t>
      </w:r>
      <w:r w:rsidR="007346E1">
        <w:rPr>
          <w:lang w:val="mi-NZ"/>
        </w:rPr>
        <w:t xml:space="preserve">alleries and </w:t>
      </w:r>
      <w:r>
        <w:rPr>
          <w:lang w:val="mi-NZ"/>
        </w:rPr>
        <w:t>M</w:t>
      </w:r>
      <w:r w:rsidR="007346E1">
        <w:rPr>
          <w:lang w:val="mi-NZ"/>
        </w:rPr>
        <w:t xml:space="preserve">useums </w:t>
      </w:r>
      <w:r>
        <w:rPr>
          <w:lang w:val="mi-NZ"/>
        </w:rPr>
        <w:t>A</w:t>
      </w:r>
      <w:r w:rsidR="007346E1">
        <w:rPr>
          <w:lang w:val="mi-NZ"/>
        </w:rPr>
        <w:t xml:space="preserve">ssociation of </w:t>
      </w:r>
      <w:r>
        <w:rPr>
          <w:lang w:val="mi-NZ"/>
        </w:rPr>
        <w:t>N</w:t>
      </w:r>
      <w:r w:rsidR="007346E1">
        <w:rPr>
          <w:lang w:val="mi-NZ"/>
        </w:rPr>
        <w:t xml:space="preserve">ew </w:t>
      </w:r>
      <w:r>
        <w:rPr>
          <w:lang w:val="mi-NZ"/>
        </w:rPr>
        <w:t>Z</w:t>
      </w:r>
      <w:r w:rsidR="007346E1">
        <w:rPr>
          <w:lang w:val="mi-NZ"/>
        </w:rPr>
        <w:t>ealand</w:t>
      </w:r>
      <w:r>
        <w:rPr>
          <w:lang w:val="mi-NZ"/>
        </w:rPr>
        <w:t>), established to promote professional development in museums and art galleries in 1952</w:t>
      </w:r>
    </w:p>
    <w:p w14:paraId="29FC0B98" w14:textId="0D03B6F7" w:rsidR="00741914" w:rsidRDefault="00741914" w:rsidP="00FF3670">
      <w:pPr>
        <w:pStyle w:val="ListParagraph"/>
        <w:numPr>
          <w:ilvl w:val="0"/>
          <w:numId w:val="1"/>
        </w:numPr>
        <w:rPr>
          <w:lang w:val="mi-NZ"/>
        </w:rPr>
      </w:pPr>
      <w:r>
        <w:rPr>
          <w:lang w:val="mi-NZ"/>
        </w:rPr>
        <w:t xml:space="preserve">Heritage New Zealand Pouhere Taonga (formerly </w:t>
      </w:r>
      <w:r w:rsidR="007346E1">
        <w:rPr>
          <w:lang w:val="mi-NZ"/>
        </w:rPr>
        <w:t xml:space="preserve">the </w:t>
      </w:r>
      <w:r>
        <w:rPr>
          <w:lang w:val="mi-NZ"/>
        </w:rPr>
        <w:t>N</w:t>
      </w:r>
      <w:r w:rsidR="007346E1">
        <w:rPr>
          <w:lang w:val="mi-NZ"/>
        </w:rPr>
        <w:t xml:space="preserve">ew </w:t>
      </w:r>
      <w:r>
        <w:rPr>
          <w:lang w:val="mi-NZ"/>
        </w:rPr>
        <w:t>Z</w:t>
      </w:r>
      <w:r w:rsidR="007346E1">
        <w:rPr>
          <w:lang w:val="mi-NZ"/>
        </w:rPr>
        <w:t xml:space="preserve">ealand </w:t>
      </w:r>
      <w:r>
        <w:rPr>
          <w:lang w:val="mi-NZ"/>
        </w:rPr>
        <w:t>H</w:t>
      </w:r>
      <w:r w:rsidR="007346E1">
        <w:rPr>
          <w:lang w:val="mi-NZ"/>
        </w:rPr>
        <w:t xml:space="preserve">istoric </w:t>
      </w:r>
      <w:r>
        <w:rPr>
          <w:lang w:val="mi-NZ"/>
        </w:rPr>
        <w:t>P</w:t>
      </w:r>
      <w:r w:rsidR="007346E1">
        <w:rPr>
          <w:lang w:val="mi-NZ"/>
        </w:rPr>
        <w:t xml:space="preserve">laces </w:t>
      </w:r>
      <w:r>
        <w:rPr>
          <w:lang w:val="mi-NZ"/>
        </w:rPr>
        <w:t>T</w:t>
      </w:r>
      <w:r w:rsidR="007346E1">
        <w:rPr>
          <w:lang w:val="mi-NZ"/>
        </w:rPr>
        <w:t>rust</w:t>
      </w:r>
      <w:r>
        <w:rPr>
          <w:lang w:val="mi-NZ"/>
        </w:rPr>
        <w:t xml:space="preserve">), a </w:t>
      </w:r>
      <w:r w:rsidR="00240449">
        <w:rPr>
          <w:lang w:val="mi-NZ"/>
        </w:rPr>
        <w:t>C</w:t>
      </w:r>
      <w:r>
        <w:rPr>
          <w:lang w:val="mi-NZ"/>
        </w:rPr>
        <w:t xml:space="preserve">rown entity established in 1962 to provide protection for historic places </w:t>
      </w:r>
    </w:p>
    <w:p w14:paraId="44DA9127" w14:textId="03C4E8B2" w:rsidR="00741914" w:rsidRDefault="00741914" w:rsidP="00FF3670">
      <w:pPr>
        <w:pStyle w:val="ListParagraph"/>
        <w:numPr>
          <w:ilvl w:val="0"/>
          <w:numId w:val="1"/>
        </w:numPr>
        <w:rPr>
          <w:lang w:val="mi-NZ"/>
        </w:rPr>
      </w:pPr>
      <w:r>
        <w:rPr>
          <w:lang w:val="mi-NZ"/>
        </w:rPr>
        <w:t>New Zealand Society of Genealogists</w:t>
      </w:r>
      <w:r w:rsidR="00DE5C99">
        <w:rPr>
          <w:lang w:val="mi-NZ"/>
        </w:rPr>
        <w:t xml:space="preserve">, </w:t>
      </w:r>
      <w:r>
        <w:rPr>
          <w:lang w:val="mi-NZ"/>
        </w:rPr>
        <w:t xml:space="preserve">formed in 1967 to </w:t>
      </w:r>
      <w:r w:rsidR="00DE5C99">
        <w:rPr>
          <w:lang w:val="mi-NZ"/>
        </w:rPr>
        <w:t>provide education and resources for</w:t>
      </w:r>
      <w:r>
        <w:rPr>
          <w:lang w:val="mi-NZ"/>
        </w:rPr>
        <w:t xml:space="preserve"> family history, genealogy and whakapapa</w:t>
      </w:r>
    </w:p>
    <w:p w14:paraId="5B057B95" w14:textId="0BFD15A3" w:rsidR="00741914" w:rsidRDefault="00741914" w:rsidP="00FF3670">
      <w:pPr>
        <w:pStyle w:val="ListParagraph"/>
        <w:numPr>
          <w:ilvl w:val="0"/>
          <w:numId w:val="1"/>
        </w:numPr>
        <w:rPr>
          <w:lang w:val="mi-NZ"/>
        </w:rPr>
      </w:pPr>
      <w:r>
        <w:rPr>
          <w:lang w:val="mi-NZ"/>
        </w:rPr>
        <w:t xml:space="preserve">New Zealand Federation of Historical Societies, formed in 1971 to provide mutual assistance for local historical </w:t>
      </w:r>
      <w:r w:rsidR="0013099A">
        <w:rPr>
          <w:lang w:val="mi-NZ"/>
        </w:rPr>
        <w:t xml:space="preserve">and museum </w:t>
      </w:r>
      <w:r>
        <w:rPr>
          <w:lang w:val="mi-NZ"/>
        </w:rPr>
        <w:t xml:space="preserve">societies </w:t>
      </w:r>
    </w:p>
    <w:p w14:paraId="1E6E3317" w14:textId="78FE8CB8" w:rsidR="00FF3670" w:rsidRDefault="00FF3670" w:rsidP="00FF3670">
      <w:pPr>
        <w:pStyle w:val="ListParagraph"/>
        <w:numPr>
          <w:ilvl w:val="0"/>
          <w:numId w:val="1"/>
        </w:numPr>
        <w:rPr>
          <w:lang w:val="mi-NZ"/>
        </w:rPr>
      </w:pPr>
      <w:r w:rsidRPr="00FF3670">
        <w:rPr>
          <w:lang w:val="mi-NZ"/>
        </w:rPr>
        <w:t>New Zealand Historical Association</w:t>
      </w:r>
      <w:r w:rsidR="00741914">
        <w:rPr>
          <w:lang w:val="mi-NZ"/>
        </w:rPr>
        <w:t xml:space="preserve">, </w:t>
      </w:r>
      <w:r w:rsidRPr="00FF3670">
        <w:rPr>
          <w:lang w:val="mi-NZ"/>
        </w:rPr>
        <w:t>established in 19</w:t>
      </w:r>
      <w:r w:rsidR="00741914">
        <w:rPr>
          <w:lang w:val="mi-NZ"/>
        </w:rPr>
        <w:t>81 to promote historical study, teaching and research in the tertiary sector</w:t>
      </w:r>
    </w:p>
    <w:p w14:paraId="5E3AD644" w14:textId="58247C7D" w:rsidR="00FF3670" w:rsidRDefault="00FF3670" w:rsidP="00FF3670">
      <w:pPr>
        <w:pStyle w:val="ListParagraph"/>
        <w:numPr>
          <w:ilvl w:val="0"/>
          <w:numId w:val="1"/>
        </w:numPr>
        <w:rPr>
          <w:lang w:val="mi-NZ"/>
        </w:rPr>
      </w:pPr>
      <w:r w:rsidRPr="00FF3670">
        <w:rPr>
          <w:lang w:val="mi-NZ"/>
        </w:rPr>
        <w:lastRenderedPageBreak/>
        <w:t>National Oral History Association of New Zealand</w:t>
      </w:r>
      <w:r>
        <w:rPr>
          <w:lang w:val="mi-NZ"/>
        </w:rPr>
        <w:t xml:space="preserve">, </w:t>
      </w:r>
      <w:r w:rsidRPr="00FF3670">
        <w:rPr>
          <w:lang w:val="mi-NZ"/>
        </w:rPr>
        <w:t>formed in 1990</w:t>
      </w:r>
      <w:r w:rsidR="00741914">
        <w:rPr>
          <w:lang w:val="mi-NZ"/>
        </w:rPr>
        <w:t xml:space="preserve"> to promote the practice and methods of oral history</w:t>
      </w:r>
    </w:p>
    <w:p w14:paraId="7399B4C3" w14:textId="628EDB93" w:rsidR="00FF3670" w:rsidRDefault="00FF3670" w:rsidP="00FF3670">
      <w:pPr>
        <w:pStyle w:val="ListParagraph"/>
        <w:numPr>
          <w:ilvl w:val="0"/>
          <w:numId w:val="1"/>
        </w:numPr>
        <w:rPr>
          <w:lang w:val="mi-NZ"/>
        </w:rPr>
      </w:pPr>
      <w:r w:rsidRPr="00FF3670">
        <w:rPr>
          <w:lang w:val="mi-NZ"/>
        </w:rPr>
        <w:t xml:space="preserve">Te Pouhere Kōrero, a network of Māori historians who share knowledge and support across </w:t>
      </w:r>
      <w:r w:rsidR="00741914">
        <w:rPr>
          <w:lang w:val="mi-NZ"/>
        </w:rPr>
        <w:t>several</w:t>
      </w:r>
      <w:r w:rsidRPr="00FF3670">
        <w:rPr>
          <w:lang w:val="mi-NZ"/>
        </w:rPr>
        <w:t xml:space="preserve"> sectors, established in 1992</w:t>
      </w:r>
    </w:p>
    <w:p w14:paraId="2C657868" w14:textId="5F84DD93" w:rsidR="00741914" w:rsidRDefault="00741914" w:rsidP="00FF3670">
      <w:pPr>
        <w:pStyle w:val="ListParagraph"/>
        <w:numPr>
          <w:ilvl w:val="0"/>
          <w:numId w:val="1"/>
        </w:numPr>
        <w:rPr>
          <w:lang w:val="mi-NZ"/>
        </w:rPr>
      </w:pPr>
      <w:r>
        <w:rPr>
          <w:lang w:val="mi-NZ"/>
        </w:rPr>
        <w:t>New Zealand History Teachers’ Association, formed in 1994 to promote the teaching of history in schools</w:t>
      </w:r>
    </w:p>
    <w:p w14:paraId="558F48DB" w14:textId="288E6EDF" w:rsidR="00FF3670" w:rsidRPr="00741914" w:rsidRDefault="00FF3670" w:rsidP="00741914">
      <w:pPr>
        <w:pStyle w:val="ListParagraph"/>
        <w:numPr>
          <w:ilvl w:val="0"/>
          <w:numId w:val="1"/>
        </w:numPr>
        <w:rPr>
          <w:lang w:val="mi-NZ"/>
        </w:rPr>
      </w:pPr>
      <w:r w:rsidRPr="00FF3670">
        <w:rPr>
          <w:lang w:val="mi-NZ"/>
        </w:rPr>
        <w:t xml:space="preserve">Historic Places Aotearoa, </w:t>
      </w:r>
      <w:r w:rsidR="00741914">
        <w:rPr>
          <w:lang w:val="mi-NZ"/>
        </w:rPr>
        <w:t xml:space="preserve">formed in 2013 </w:t>
      </w:r>
      <w:r w:rsidR="003A27A0">
        <w:rPr>
          <w:lang w:val="mi-NZ"/>
        </w:rPr>
        <w:t>to</w:t>
      </w:r>
      <w:r w:rsidR="00741914">
        <w:rPr>
          <w:lang w:val="mi-NZ"/>
        </w:rPr>
        <w:t xml:space="preserve"> </w:t>
      </w:r>
      <w:r w:rsidRPr="00FF3670">
        <w:rPr>
          <w:lang w:val="mi-NZ"/>
        </w:rPr>
        <w:t>advocate for the preservation of built heritage and w</w:t>
      </w:r>
      <w:r w:rsidR="00240449">
        <w:rPr>
          <w:lang w:val="mi-NZ"/>
        </w:rPr>
        <w:t>ā</w:t>
      </w:r>
      <w:r w:rsidRPr="00FF3670">
        <w:rPr>
          <w:lang w:val="mi-NZ"/>
        </w:rPr>
        <w:t>hi tapu (burial grounds and other sacred sites)</w:t>
      </w:r>
      <w:r w:rsidR="00741914">
        <w:rPr>
          <w:lang w:val="mi-NZ"/>
        </w:rPr>
        <w:t>.</w:t>
      </w:r>
    </w:p>
    <w:p w14:paraId="08132D22" w14:textId="77777777" w:rsidR="00FF3670" w:rsidRDefault="00FF3670" w:rsidP="00FF3670">
      <w:pPr>
        <w:rPr>
          <w:lang w:val="mi-NZ"/>
        </w:rPr>
      </w:pPr>
    </w:p>
    <w:p w14:paraId="513AE97F" w14:textId="78AE2F60" w:rsidR="00FF3670" w:rsidRDefault="00FF3670" w:rsidP="00FF3670">
      <w:pPr>
        <w:rPr>
          <w:lang w:val="mi-NZ"/>
        </w:rPr>
      </w:pPr>
      <w:r>
        <w:rPr>
          <w:lang w:val="mi-NZ"/>
        </w:rPr>
        <w:t>M</w:t>
      </w:r>
      <w:r w:rsidRPr="00FF3670">
        <w:rPr>
          <w:lang w:val="mi-NZ"/>
        </w:rPr>
        <w:t xml:space="preserve">embers of these groups do not </w:t>
      </w:r>
      <w:r>
        <w:rPr>
          <w:lang w:val="mi-NZ"/>
        </w:rPr>
        <w:t xml:space="preserve">typically </w:t>
      </w:r>
      <w:r w:rsidRPr="00FF3670">
        <w:rPr>
          <w:lang w:val="mi-NZ"/>
        </w:rPr>
        <w:t xml:space="preserve">venture into forms of historical expression used in </w:t>
      </w:r>
      <w:r w:rsidR="009F3998">
        <w:rPr>
          <w:lang w:val="mi-NZ"/>
        </w:rPr>
        <w:t xml:space="preserve">the </w:t>
      </w:r>
      <w:r w:rsidRPr="00FF3670">
        <w:rPr>
          <w:lang w:val="mi-NZ"/>
        </w:rPr>
        <w:t>literary, performing and visual arts</w:t>
      </w:r>
      <w:r>
        <w:rPr>
          <w:lang w:val="mi-NZ"/>
        </w:rPr>
        <w:t>. H</w:t>
      </w:r>
      <w:r w:rsidRPr="00FF3670">
        <w:rPr>
          <w:lang w:val="mi-NZ"/>
        </w:rPr>
        <w:t>owever</w:t>
      </w:r>
      <w:r>
        <w:rPr>
          <w:lang w:val="mi-NZ"/>
        </w:rPr>
        <w:t>,</w:t>
      </w:r>
      <w:r w:rsidRPr="00FF3670">
        <w:rPr>
          <w:lang w:val="mi-NZ"/>
        </w:rPr>
        <w:t xml:space="preserve"> it is clear that interpretative practices are changing as new audiences for history emerge</w:t>
      </w:r>
      <w:r w:rsidR="00DE5C99">
        <w:rPr>
          <w:lang w:val="mi-NZ"/>
        </w:rPr>
        <w:t xml:space="preserve">. </w:t>
      </w:r>
    </w:p>
    <w:p w14:paraId="3038DC7B" w14:textId="106F3919" w:rsidR="00DE5C99" w:rsidRDefault="00DE5C99">
      <w:pPr>
        <w:rPr>
          <w:lang w:val="mi-NZ"/>
        </w:rPr>
      </w:pPr>
    </w:p>
    <w:p w14:paraId="6829886B" w14:textId="3CF946AE" w:rsidR="00DE5C99" w:rsidRDefault="00DE5C99" w:rsidP="00DE5C99">
      <w:pPr>
        <w:rPr>
          <w:lang w:val="mi-NZ"/>
        </w:rPr>
      </w:pPr>
      <w:r>
        <w:rPr>
          <w:lang w:val="mi-NZ"/>
        </w:rPr>
        <w:t xml:space="preserve">The New Zealand </w:t>
      </w:r>
      <w:r w:rsidR="0064052E">
        <w:rPr>
          <w:lang w:val="mi-NZ"/>
        </w:rPr>
        <w:t>g</w:t>
      </w:r>
      <w:r>
        <w:rPr>
          <w:lang w:val="mi-NZ"/>
        </w:rPr>
        <w:t xml:space="preserve">overnment has funded history initiatives since the </w:t>
      </w:r>
      <w:r w:rsidR="0013099A">
        <w:rPr>
          <w:lang w:val="mi-NZ"/>
        </w:rPr>
        <w:t>mid-</w:t>
      </w:r>
      <w:r>
        <w:rPr>
          <w:lang w:val="mi-NZ"/>
        </w:rPr>
        <w:t>nineteenth century. Initially this support was sporadic. Prior to 1854, Wiremu Maihi Te Rangik</w:t>
      </w:r>
      <w:r w:rsidR="0064052E">
        <w:rPr>
          <w:lang w:val="mi-NZ"/>
        </w:rPr>
        <w:t>ā</w:t>
      </w:r>
      <w:r>
        <w:rPr>
          <w:lang w:val="mi-NZ"/>
        </w:rPr>
        <w:t xml:space="preserve">heke produced numerous manuscripts while in Governor George Grey’s employment. John White was appointed to produce a six-volume history of Māori people through the 1880s. The official history of </w:t>
      </w:r>
      <w:r w:rsidR="0064052E">
        <w:rPr>
          <w:lang w:val="mi-NZ"/>
        </w:rPr>
        <w:t xml:space="preserve">the First </w:t>
      </w:r>
      <w:r>
        <w:rPr>
          <w:lang w:val="mi-NZ"/>
        </w:rPr>
        <w:t xml:space="preserve">World War </w:t>
      </w:r>
      <w:r w:rsidR="0064052E">
        <w:rPr>
          <w:lang w:val="mi-NZ"/>
        </w:rPr>
        <w:t>ran to</w:t>
      </w:r>
      <w:r>
        <w:rPr>
          <w:lang w:val="mi-NZ"/>
        </w:rPr>
        <w:t xml:space="preserve"> five volumes. James Cowan prepared a history of the New Zealand </w:t>
      </w:r>
      <w:r w:rsidR="0064052E">
        <w:rPr>
          <w:lang w:val="mi-NZ"/>
        </w:rPr>
        <w:t>W</w:t>
      </w:r>
      <w:r>
        <w:rPr>
          <w:lang w:val="mi-NZ"/>
        </w:rPr>
        <w:t xml:space="preserve">ars in the 1920s. The Centennial Branch of the Department of Internal Affairs produced a suite of publications for the nation’s centennial celebrations in 1940. </w:t>
      </w:r>
    </w:p>
    <w:p w14:paraId="2CE4A3DD" w14:textId="77777777" w:rsidR="00DE5C99" w:rsidRDefault="00DE5C99" w:rsidP="00DE5C99">
      <w:pPr>
        <w:rPr>
          <w:lang w:val="mi-NZ"/>
        </w:rPr>
      </w:pPr>
    </w:p>
    <w:p w14:paraId="11A5F02C" w14:textId="3EE8EF00" w:rsidR="0013099A" w:rsidRDefault="00DE5C99" w:rsidP="00DE5C99">
      <w:pPr>
        <w:rPr>
          <w:lang w:val="mi-NZ"/>
        </w:rPr>
      </w:pPr>
      <w:r>
        <w:rPr>
          <w:lang w:val="mi-NZ"/>
        </w:rPr>
        <w:t xml:space="preserve">Since 1945, when </w:t>
      </w:r>
      <w:r w:rsidR="00362BD9">
        <w:rPr>
          <w:lang w:val="mi-NZ"/>
        </w:rPr>
        <w:t>a</w:t>
      </w:r>
      <w:r>
        <w:rPr>
          <w:lang w:val="mi-NZ"/>
        </w:rPr>
        <w:t xml:space="preserve"> War History Branch was established </w:t>
      </w:r>
      <w:r w:rsidR="00362BD9">
        <w:rPr>
          <w:lang w:val="mi-NZ"/>
        </w:rPr>
        <w:t>in</w:t>
      </w:r>
      <w:r>
        <w:rPr>
          <w:lang w:val="mi-NZ"/>
        </w:rPr>
        <w:t xml:space="preserve"> the Department of Internal Affairs, government support for historical research has been sustained. Th</w:t>
      </w:r>
      <w:r w:rsidR="00756FBB">
        <w:rPr>
          <w:lang w:val="mi-NZ"/>
        </w:rPr>
        <w:t>is</w:t>
      </w:r>
      <w:r>
        <w:rPr>
          <w:lang w:val="mi-NZ"/>
        </w:rPr>
        <w:t xml:space="preserve"> entity was renamed the Historical Publications Branch in 1963 and the Historical Branch in 1989. Major projects were the </w:t>
      </w:r>
      <w:r>
        <w:rPr>
          <w:i/>
          <w:lang w:val="mi-NZ"/>
        </w:rPr>
        <w:t>Encylop</w:t>
      </w:r>
      <w:r w:rsidR="00362BD9">
        <w:rPr>
          <w:i/>
          <w:lang w:val="mi-NZ"/>
        </w:rPr>
        <w:t>a</w:t>
      </w:r>
      <w:r>
        <w:rPr>
          <w:i/>
          <w:lang w:val="mi-NZ"/>
        </w:rPr>
        <w:t xml:space="preserve">edia of New Zealand </w:t>
      </w:r>
      <w:r>
        <w:rPr>
          <w:lang w:val="mi-NZ"/>
        </w:rPr>
        <w:t xml:space="preserve">(1966), </w:t>
      </w:r>
      <w:r>
        <w:rPr>
          <w:i/>
          <w:lang w:val="mi-NZ"/>
        </w:rPr>
        <w:t>Historical At</w:t>
      </w:r>
      <w:r w:rsidR="00362BD9">
        <w:rPr>
          <w:i/>
          <w:lang w:val="mi-NZ"/>
        </w:rPr>
        <w:t>l</w:t>
      </w:r>
      <w:r>
        <w:rPr>
          <w:i/>
          <w:lang w:val="mi-NZ"/>
        </w:rPr>
        <w:t xml:space="preserve">as of </w:t>
      </w:r>
      <w:r w:rsidRPr="00DE5C99">
        <w:rPr>
          <w:i/>
          <w:lang w:val="mi-NZ"/>
        </w:rPr>
        <w:t>New Zealand</w:t>
      </w:r>
      <w:r>
        <w:rPr>
          <w:lang w:val="mi-NZ"/>
        </w:rPr>
        <w:t xml:space="preserve"> (1997), and </w:t>
      </w:r>
      <w:r w:rsidRPr="00DE5C99">
        <w:rPr>
          <w:i/>
          <w:lang w:val="mi-NZ"/>
        </w:rPr>
        <w:t xml:space="preserve">Dictionary </w:t>
      </w:r>
      <w:r>
        <w:rPr>
          <w:i/>
          <w:lang w:val="mi-NZ"/>
        </w:rPr>
        <w:t>of New Zealand Biography</w:t>
      </w:r>
      <w:r>
        <w:rPr>
          <w:lang w:val="mi-NZ"/>
        </w:rPr>
        <w:t xml:space="preserve"> (</w:t>
      </w:r>
      <w:r w:rsidR="00362BD9">
        <w:rPr>
          <w:lang w:val="mi-NZ"/>
        </w:rPr>
        <w:t xml:space="preserve">5 volumes, </w:t>
      </w:r>
      <w:r>
        <w:rPr>
          <w:lang w:val="mi-NZ"/>
        </w:rPr>
        <w:t>1990</w:t>
      </w:r>
      <w:r w:rsidR="00362BD9">
        <w:rPr>
          <w:lang w:val="mi-NZ"/>
        </w:rPr>
        <w:t>–</w:t>
      </w:r>
      <w:r>
        <w:rPr>
          <w:lang w:val="mi-NZ"/>
        </w:rPr>
        <w:t>2000</w:t>
      </w:r>
      <w:r w:rsidR="00362BD9">
        <w:rPr>
          <w:lang w:val="mi-NZ"/>
        </w:rPr>
        <w:t>; now online</w:t>
      </w:r>
      <w:r>
        <w:rPr>
          <w:lang w:val="mi-NZ"/>
        </w:rPr>
        <w:t xml:space="preserve">). </w:t>
      </w:r>
      <w:r w:rsidR="00FD79FF">
        <w:rPr>
          <w:lang w:val="mi-NZ"/>
        </w:rPr>
        <w:t xml:space="preserve">Numerous publications were produced to mark the centenary of women’s suffrage in 1993. Many government departments commissioned histories in an era </w:t>
      </w:r>
      <w:r w:rsidR="00362BD9">
        <w:rPr>
          <w:lang w:val="mi-NZ"/>
        </w:rPr>
        <w:t>when institutional centenaries coincided with</w:t>
      </w:r>
      <w:r w:rsidR="00FD79FF">
        <w:rPr>
          <w:lang w:val="mi-NZ"/>
        </w:rPr>
        <w:t xml:space="preserve"> major organisational restructuring. </w:t>
      </w:r>
    </w:p>
    <w:p w14:paraId="0925B815" w14:textId="0713B262" w:rsidR="0013099A" w:rsidRDefault="0013099A" w:rsidP="00DE5C99">
      <w:pPr>
        <w:rPr>
          <w:lang w:val="mi-NZ"/>
        </w:rPr>
      </w:pPr>
    </w:p>
    <w:p w14:paraId="6ADD9236" w14:textId="77777777" w:rsidR="0013099A" w:rsidRDefault="0013099A" w:rsidP="0013099A">
      <w:pPr>
        <w:rPr>
          <w:lang w:val="mi-NZ"/>
        </w:rPr>
      </w:pPr>
      <w:r>
        <w:rPr>
          <w:lang w:val="mi-NZ"/>
        </w:rPr>
        <w:t xml:space="preserve">Processes of historical redress for Māori have added to the adoption and reinvigoration of the term ‘public history’ as a way to capture the range of expertise required to research and interpret the past for public purposes. </w:t>
      </w:r>
      <w:r w:rsidRPr="00B53915">
        <w:rPr>
          <w:lang w:val="mi-NZ"/>
        </w:rPr>
        <w:t xml:space="preserve">A sustained process </w:t>
      </w:r>
      <w:r>
        <w:rPr>
          <w:lang w:val="mi-NZ"/>
        </w:rPr>
        <w:t xml:space="preserve">of resolution guided by the Waitangi Tribunal </w:t>
      </w:r>
      <w:r w:rsidRPr="00B53915">
        <w:rPr>
          <w:lang w:val="mi-NZ"/>
        </w:rPr>
        <w:t>has addressed</w:t>
      </w:r>
      <w:r>
        <w:rPr>
          <w:lang w:val="mi-NZ"/>
        </w:rPr>
        <w:t xml:space="preserve"> deep-seated </w:t>
      </w:r>
      <w:r w:rsidRPr="00B53915">
        <w:rPr>
          <w:lang w:val="mi-NZ"/>
        </w:rPr>
        <w:t>Māori grievances associated with colonisation</w:t>
      </w:r>
      <w:r>
        <w:rPr>
          <w:lang w:val="mi-NZ"/>
        </w:rPr>
        <w:t xml:space="preserve">. These grievances include the removal of indigenous authority and custodianship over </w:t>
      </w:r>
      <w:r w:rsidRPr="00B53915">
        <w:rPr>
          <w:lang w:val="mi-NZ"/>
        </w:rPr>
        <w:t>land</w:t>
      </w:r>
      <w:r>
        <w:rPr>
          <w:lang w:val="mi-NZ"/>
        </w:rPr>
        <w:t>, water</w:t>
      </w:r>
      <w:r w:rsidRPr="00B53915">
        <w:rPr>
          <w:lang w:val="mi-NZ"/>
        </w:rPr>
        <w:t xml:space="preserve"> and </w:t>
      </w:r>
      <w:r>
        <w:rPr>
          <w:lang w:val="mi-NZ"/>
        </w:rPr>
        <w:t xml:space="preserve">other </w:t>
      </w:r>
      <w:r w:rsidRPr="00B53915">
        <w:rPr>
          <w:lang w:val="mi-NZ"/>
        </w:rPr>
        <w:t>natural resource</w:t>
      </w:r>
      <w:r>
        <w:rPr>
          <w:lang w:val="mi-NZ"/>
        </w:rPr>
        <w:t>s</w:t>
      </w:r>
      <w:r w:rsidRPr="00B53915">
        <w:rPr>
          <w:lang w:val="mi-NZ"/>
        </w:rPr>
        <w:t xml:space="preserve"> and the </w:t>
      </w:r>
      <w:r>
        <w:rPr>
          <w:lang w:val="mi-NZ"/>
        </w:rPr>
        <w:t xml:space="preserve">systematic </w:t>
      </w:r>
      <w:r w:rsidRPr="00B53915">
        <w:rPr>
          <w:lang w:val="mi-NZ"/>
        </w:rPr>
        <w:t>erosion of culture</w:t>
      </w:r>
      <w:r>
        <w:rPr>
          <w:lang w:val="mi-NZ"/>
        </w:rPr>
        <w:t>, including language. The Tribunal has been able to hear</w:t>
      </w:r>
      <w:r w:rsidRPr="00A219AC">
        <w:rPr>
          <w:lang w:val="mi-NZ"/>
        </w:rPr>
        <w:t xml:space="preserve"> </w:t>
      </w:r>
      <w:r>
        <w:rPr>
          <w:lang w:val="mi-NZ"/>
        </w:rPr>
        <w:t>historical grievances since 1985. A significant body of historical research has been generated through the claims process and settlements have been made</w:t>
      </w:r>
      <w:r w:rsidRPr="006568D4">
        <w:rPr>
          <w:lang w:val="mi-NZ"/>
        </w:rPr>
        <w:t xml:space="preserve"> </w:t>
      </w:r>
      <w:r>
        <w:rPr>
          <w:lang w:val="mi-NZ"/>
        </w:rPr>
        <w:t xml:space="preserve">with most iwi. </w:t>
      </w:r>
    </w:p>
    <w:p w14:paraId="698FB1B8" w14:textId="48A1C36C" w:rsidR="0013099A" w:rsidRDefault="0013099A" w:rsidP="00DE5C99">
      <w:pPr>
        <w:rPr>
          <w:lang w:val="mi-NZ"/>
        </w:rPr>
      </w:pPr>
    </w:p>
    <w:p w14:paraId="37385010" w14:textId="77777777" w:rsidR="0013099A" w:rsidRDefault="0013099A" w:rsidP="0013099A">
      <w:pPr>
        <w:rPr>
          <w:lang w:val="mi-NZ"/>
        </w:rPr>
      </w:pPr>
      <w:r>
        <w:rPr>
          <w:lang w:val="mi-NZ"/>
        </w:rPr>
        <w:t xml:space="preserve">Heritage preservation began with the protection of cultural landscapes. Horonuku Te Heuheu of Tuwharetoa signed a deed with the Crown to preserve the sacred mountains that comprise Tongariro National Park in 1887. Vigorous public campaigns for built heritage can be traced back to the saving of Auckland’s Old Government House from demolition in 1910. Heritage New Zealand maintains an extensive list of heritage buildings and sites, most of which are not accessible to the public, and is the owner-manager of many signficant </w:t>
      </w:r>
      <w:r>
        <w:rPr>
          <w:lang w:val="mi-NZ"/>
        </w:rPr>
        <w:lastRenderedPageBreak/>
        <w:t>properties. The introduction of strict standards for earthquake-prone buildings has increased the complexity of heritage management.</w:t>
      </w:r>
    </w:p>
    <w:p w14:paraId="00D2EF70" w14:textId="77777777" w:rsidR="0013099A" w:rsidRDefault="0013099A" w:rsidP="00DE5C99">
      <w:pPr>
        <w:rPr>
          <w:lang w:val="mi-NZ"/>
        </w:rPr>
      </w:pPr>
    </w:p>
    <w:p w14:paraId="7EE2EC2D" w14:textId="12779B2F" w:rsidR="00DF37A3" w:rsidRDefault="00DE5C99">
      <w:pPr>
        <w:rPr>
          <w:lang w:val="mi-NZ"/>
        </w:rPr>
      </w:pPr>
      <w:r>
        <w:rPr>
          <w:lang w:val="mi-NZ"/>
        </w:rPr>
        <w:t xml:space="preserve">In 2000, </w:t>
      </w:r>
      <w:r w:rsidR="00FD79FF">
        <w:rPr>
          <w:lang w:val="mi-NZ"/>
        </w:rPr>
        <w:t>the Historical Branch</w:t>
      </w:r>
      <w:r>
        <w:rPr>
          <w:lang w:val="mi-NZ"/>
        </w:rPr>
        <w:t xml:space="preserve"> was relocated to </w:t>
      </w:r>
      <w:r w:rsidR="00FD79FF">
        <w:rPr>
          <w:lang w:val="mi-NZ"/>
        </w:rPr>
        <w:t>Manatū Taonga</w:t>
      </w:r>
      <w:r w:rsidR="00756FBB">
        <w:rPr>
          <w:lang w:val="mi-NZ"/>
        </w:rPr>
        <w:t>,</w:t>
      </w:r>
      <w:r w:rsidR="00FD79FF">
        <w:rPr>
          <w:lang w:val="mi-NZ"/>
        </w:rPr>
        <w:t xml:space="preserve"> </w:t>
      </w:r>
      <w:r w:rsidR="00362BD9">
        <w:rPr>
          <w:lang w:val="mi-NZ"/>
        </w:rPr>
        <w:t xml:space="preserve">the </w:t>
      </w:r>
      <w:r>
        <w:rPr>
          <w:lang w:val="mi-NZ"/>
        </w:rPr>
        <w:t>Ministry for Culture and Heritage</w:t>
      </w:r>
      <w:r w:rsidR="00756FBB">
        <w:rPr>
          <w:lang w:val="mi-NZ"/>
        </w:rPr>
        <w:t>,</w:t>
      </w:r>
      <w:r>
        <w:rPr>
          <w:lang w:val="mi-NZ"/>
        </w:rPr>
        <w:t xml:space="preserve"> as the History Grou</w:t>
      </w:r>
      <w:r w:rsidR="00FD79FF">
        <w:rPr>
          <w:lang w:val="mi-NZ"/>
        </w:rPr>
        <w:t>p</w:t>
      </w:r>
      <w:r>
        <w:rPr>
          <w:lang w:val="mi-NZ"/>
        </w:rPr>
        <w:t xml:space="preserve">. </w:t>
      </w:r>
      <w:r w:rsidRPr="00490B41">
        <w:rPr>
          <w:i/>
          <w:lang w:val="mi-NZ"/>
        </w:rPr>
        <w:t xml:space="preserve">Te Ara: An Encyclopedia of New Zealand </w:t>
      </w:r>
      <w:r>
        <w:rPr>
          <w:lang w:val="mi-NZ"/>
        </w:rPr>
        <w:t xml:space="preserve">became available online </w:t>
      </w:r>
      <w:r w:rsidR="00362BD9">
        <w:rPr>
          <w:lang w:val="mi-NZ"/>
        </w:rPr>
        <w:t>between</w:t>
      </w:r>
      <w:r>
        <w:rPr>
          <w:lang w:val="mi-NZ"/>
        </w:rPr>
        <w:t xml:space="preserve"> 2005 </w:t>
      </w:r>
      <w:r w:rsidR="00362BD9">
        <w:rPr>
          <w:lang w:val="mi-NZ"/>
        </w:rPr>
        <w:t>and</w:t>
      </w:r>
      <w:r>
        <w:rPr>
          <w:lang w:val="mi-NZ"/>
        </w:rPr>
        <w:t xml:space="preserve"> 2014</w:t>
      </w:r>
      <w:r w:rsidR="00785350">
        <w:rPr>
          <w:lang w:val="mi-NZ"/>
        </w:rPr>
        <w:t xml:space="preserve">. </w:t>
      </w:r>
      <w:r w:rsidR="0013099A">
        <w:rPr>
          <w:lang w:val="mi-NZ"/>
        </w:rPr>
        <w:t>The five-year First World War centenary programme is the most extensive series of commemorations to be undertaken in Aotearoa New Zealand to date. Raising public understanding of the wartime experiences of New Zealanders at home and abroad was a key objective. Activities included official ceremonies, the building of a national memorial park, numerous publications, films and archival projects, as well as trails and carvings. A new national day</w:t>
      </w:r>
      <w:r w:rsidR="00B454ED">
        <w:rPr>
          <w:lang w:val="mi-NZ"/>
        </w:rPr>
        <w:t>,</w:t>
      </w:r>
      <w:r w:rsidR="0013099A">
        <w:rPr>
          <w:lang w:val="mi-NZ"/>
        </w:rPr>
        <w:t xml:space="preserve"> Te Pūtake o te Riri, He Rā Maumahara, was </w:t>
      </w:r>
      <w:r w:rsidR="00EE4657">
        <w:rPr>
          <w:lang w:val="mi-NZ"/>
        </w:rPr>
        <w:t xml:space="preserve">established in </w:t>
      </w:r>
      <w:r w:rsidR="00B454ED">
        <w:rPr>
          <w:lang w:val="mi-NZ"/>
        </w:rPr>
        <w:t>2016</w:t>
      </w:r>
      <w:r w:rsidR="0013099A">
        <w:rPr>
          <w:lang w:val="mi-NZ"/>
        </w:rPr>
        <w:t xml:space="preserve"> </w:t>
      </w:r>
      <w:r w:rsidR="00B454ED">
        <w:rPr>
          <w:lang w:val="mi-NZ"/>
        </w:rPr>
        <w:t>to</w:t>
      </w:r>
      <w:r w:rsidR="0013099A">
        <w:rPr>
          <w:lang w:val="mi-NZ"/>
        </w:rPr>
        <w:t xml:space="preserve"> commemorat</w:t>
      </w:r>
      <w:r w:rsidR="00B454ED">
        <w:rPr>
          <w:lang w:val="mi-NZ"/>
        </w:rPr>
        <w:t>e</w:t>
      </w:r>
      <w:r w:rsidR="0013099A">
        <w:rPr>
          <w:lang w:val="mi-NZ"/>
        </w:rPr>
        <w:t xml:space="preserve"> the New Zealand </w:t>
      </w:r>
      <w:r w:rsidR="00B454ED">
        <w:rPr>
          <w:lang w:val="mi-NZ"/>
        </w:rPr>
        <w:t>W</w:t>
      </w:r>
      <w:r w:rsidR="0013099A">
        <w:rPr>
          <w:lang w:val="mi-NZ"/>
        </w:rPr>
        <w:t>ars between the 1840s and 1870s. T</w:t>
      </w:r>
      <w:r w:rsidR="00741914">
        <w:rPr>
          <w:lang w:val="mi-NZ"/>
        </w:rPr>
        <w:t xml:space="preserve">he </w:t>
      </w:r>
      <w:r>
        <w:rPr>
          <w:lang w:val="mi-NZ"/>
        </w:rPr>
        <w:t xml:space="preserve">New Zealand </w:t>
      </w:r>
      <w:r w:rsidR="00741914">
        <w:rPr>
          <w:lang w:val="mi-NZ"/>
        </w:rPr>
        <w:t xml:space="preserve">government </w:t>
      </w:r>
      <w:r w:rsidR="00711DED">
        <w:rPr>
          <w:lang w:val="mi-NZ"/>
        </w:rPr>
        <w:t>decid</w:t>
      </w:r>
      <w:r w:rsidR="00741914">
        <w:rPr>
          <w:lang w:val="mi-NZ"/>
        </w:rPr>
        <w:t>ed to</w:t>
      </w:r>
      <w:r w:rsidR="004A3513">
        <w:rPr>
          <w:lang w:val="mi-NZ"/>
        </w:rPr>
        <w:t xml:space="preserve"> make the history of Aotearoa an official part of the </w:t>
      </w:r>
      <w:r w:rsidR="008A29DA">
        <w:rPr>
          <w:lang w:val="mi-NZ"/>
        </w:rPr>
        <w:t xml:space="preserve">school </w:t>
      </w:r>
      <w:r w:rsidR="004A3513">
        <w:rPr>
          <w:lang w:val="mi-NZ"/>
        </w:rPr>
        <w:t>curriculu</w:t>
      </w:r>
      <w:r w:rsidR="00C70A06">
        <w:rPr>
          <w:lang w:val="mi-NZ"/>
        </w:rPr>
        <w:t>m (r</w:t>
      </w:r>
      <w:r w:rsidR="004A3513">
        <w:rPr>
          <w:lang w:val="mi-NZ"/>
        </w:rPr>
        <w:t xml:space="preserve">ather than an optional subject in the final three years </w:t>
      </w:r>
      <w:r w:rsidR="00711DED">
        <w:rPr>
          <w:lang w:val="mi-NZ"/>
        </w:rPr>
        <w:t>at secondary school</w:t>
      </w:r>
      <w:r w:rsidR="004A3513">
        <w:rPr>
          <w:lang w:val="mi-NZ"/>
        </w:rPr>
        <w:t>)</w:t>
      </w:r>
      <w:r w:rsidR="0013099A">
        <w:rPr>
          <w:lang w:val="mi-NZ"/>
        </w:rPr>
        <w:t xml:space="preserve"> in a landmark decision made in 2019.</w:t>
      </w:r>
    </w:p>
    <w:p w14:paraId="11891725" w14:textId="53499B57" w:rsidR="00D67F33" w:rsidRDefault="00D67F33">
      <w:pPr>
        <w:rPr>
          <w:lang w:val="mi-NZ"/>
        </w:rPr>
      </w:pPr>
    </w:p>
    <w:p w14:paraId="49D93B96" w14:textId="3C251CF1" w:rsidR="00D67F33" w:rsidRDefault="00D67F33">
      <w:pPr>
        <w:rPr>
          <w:lang w:val="mi-NZ"/>
        </w:rPr>
      </w:pPr>
      <w:r>
        <w:rPr>
          <w:lang w:val="mi-NZ"/>
        </w:rPr>
        <w:t>Fiona McKergow</w:t>
      </w:r>
    </w:p>
    <w:p w14:paraId="16F08129" w14:textId="76D425B6" w:rsidR="007673AA" w:rsidRDefault="007673AA">
      <w:pPr>
        <w:rPr>
          <w:ins w:id="0" w:author="Fiona McKergow" w:date="2021-03-19T16:42:00Z"/>
          <w:lang w:val="mi-NZ"/>
        </w:rPr>
      </w:pPr>
    </w:p>
    <w:p w14:paraId="43B7A0FE" w14:textId="77777777" w:rsidR="00D67F33" w:rsidRDefault="00D67F33">
      <w:pPr>
        <w:rPr>
          <w:lang w:val="mi-NZ"/>
        </w:rPr>
      </w:pPr>
      <w:bookmarkStart w:id="1" w:name="_GoBack"/>
      <w:bookmarkEnd w:id="1"/>
    </w:p>
    <w:p w14:paraId="63023656" w14:textId="21C01FC4" w:rsidR="00127F55" w:rsidRPr="00127F55" w:rsidRDefault="00E223A4">
      <w:pPr>
        <w:rPr>
          <w:u w:val="single"/>
          <w:lang w:val="mi-NZ"/>
        </w:rPr>
      </w:pPr>
      <w:r>
        <w:rPr>
          <w:u w:val="single"/>
          <w:lang w:val="mi-NZ"/>
        </w:rPr>
        <w:t>Source</w:t>
      </w:r>
      <w:r w:rsidR="00127F55" w:rsidRPr="00127F55">
        <w:rPr>
          <w:u w:val="single"/>
          <w:lang w:val="mi-NZ"/>
        </w:rPr>
        <w:t>s</w:t>
      </w:r>
    </w:p>
    <w:p w14:paraId="54C48AC1" w14:textId="77777777" w:rsidR="00127F55" w:rsidRDefault="00127F55">
      <w:pPr>
        <w:rPr>
          <w:lang w:val="mi-NZ"/>
        </w:rPr>
      </w:pPr>
    </w:p>
    <w:p w14:paraId="58E0124A" w14:textId="03F552C8" w:rsidR="00127F55" w:rsidRDefault="00127F55">
      <w:pPr>
        <w:rPr>
          <w:lang w:val="mi-NZ"/>
        </w:rPr>
      </w:pPr>
      <w:r>
        <w:rPr>
          <w:lang w:val="mi-NZ"/>
        </w:rPr>
        <w:t>Books and articles:</w:t>
      </w:r>
    </w:p>
    <w:p w14:paraId="24C9B056" w14:textId="77777777" w:rsidR="00127F55" w:rsidRDefault="00127F55">
      <w:pPr>
        <w:rPr>
          <w:lang w:val="mi-NZ"/>
        </w:rPr>
      </w:pPr>
    </w:p>
    <w:p w14:paraId="49E4B688" w14:textId="77777777" w:rsidR="00127F55" w:rsidRDefault="00127F55" w:rsidP="00127F55">
      <w:pPr>
        <w:rPr>
          <w:lang w:val="mi-NZ"/>
        </w:rPr>
      </w:pPr>
      <w:r>
        <w:rPr>
          <w:lang w:val="mi-NZ"/>
        </w:rPr>
        <w:t xml:space="preserve">Anderson, Atholl, Judith Binney and Aroha Harris, </w:t>
      </w:r>
      <w:r>
        <w:rPr>
          <w:i/>
          <w:lang w:val="mi-NZ"/>
        </w:rPr>
        <w:t>Tangata Whenua: An Illustrated History</w:t>
      </w:r>
      <w:r>
        <w:rPr>
          <w:lang w:val="mi-NZ"/>
        </w:rPr>
        <w:t>, Bridget Williams Books, Wellington, 2014.</w:t>
      </w:r>
    </w:p>
    <w:p w14:paraId="3AFB98FA" w14:textId="77777777" w:rsidR="00127F55" w:rsidRDefault="00127F55">
      <w:pPr>
        <w:rPr>
          <w:lang w:val="mi-NZ"/>
        </w:rPr>
      </w:pPr>
    </w:p>
    <w:p w14:paraId="1A62A78E" w14:textId="44706ECC" w:rsidR="00127F55" w:rsidRDefault="00127F55">
      <w:pPr>
        <w:rPr>
          <w:lang w:val="mi-NZ"/>
        </w:rPr>
      </w:pPr>
      <w:r>
        <w:rPr>
          <w:lang w:val="mi-NZ"/>
        </w:rPr>
        <w:t>Dalley, Bronwyn, and Jock Phillips,</w:t>
      </w:r>
      <w:r w:rsidR="00785350">
        <w:rPr>
          <w:lang w:val="mi-NZ"/>
        </w:rPr>
        <w:t xml:space="preserve"> eds,</w:t>
      </w:r>
      <w:r>
        <w:rPr>
          <w:lang w:val="mi-NZ"/>
        </w:rPr>
        <w:t xml:space="preserve"> </w:t>
      </w:r>
      <w:r>
        <w:rPr>
          <w:i/>
          <w:lang w:val="mi-NZ"/>
        </w:rPr>
        <w:t>Going Public: The Changing Face of New Zealand History</w:t>
      </w:r>
      <w:r>
        <w:rPr>
          <w:lang w:val="mi-NZ"/>
        </w:rPr>
        <w:t>, Auckland University Press, Auckland, 2001.</w:t>
      </w:r>
    </w:p>
    <w:p w14:paraId="7EE20095" w14:textId="3F3D420D" w:rsidR="00127F55" w:rsidRDefault="00127F55">
      <w:pPr>
        <w:rPr>
          <w:lang w:val="mi-NZ"/>
        </w:rPr>
      </w:pPr>
    </w:p>
    <w:p w14:paraId="3D8F7729" w14:textId="77777777" w:rsidR="00127F55" w:rsidRDefault="00127F55" w:rsidP="00127F55">
      <w:pPr>
        <w:rPr>
          <w:lang w:val="mi-NZ"/>
        </w:rPr>
      </w:pPr>
      <w:r>
        <w:rPr>
          <w:lang w:val="mi-NZ"/>
        </w:rPr>
        <w:t xml:space="preserve">Haig, Nicholas, ‘Once More, With Feeling: An enquiry into The Museum of New Zealand Te Papa Tongarewa’s exhibition </w:t>
      </w:r>
      <w:r>
        <w:rPr>
          <w:i/>
          <w:lang w:val="mi-NZ"/>
        </w:rPr>
        <w:t>Gallipoli: The scale of our war’</w:t>
      </w:r>
      <w:r>
        <w:rPr>
          <w:lang w:val="mi-NZ"/>
        </w:rPr>
        <w:t>, MA thesis, Massey University, 2016.</w:t>
      </w:r>
    </w:p>
    <w:p w14:paraId="45931D83" w14:textId="77777777" w:rsidR="00127F55" w:rsidRDefault="00127F55" w:rsidP="00127F55">
      <w:pPr>
        <w:rPr>
          <w:lang w:val="mi-NZ"/>
        </w:rPr>
      </w:pPr>
    </w:p>
    <w:p w14:paraId="43C70169" w14:textId="756C3382" w:rsidR="00127F55" w:rsidRDefault="00127F55" w:rsidP="00127F55">
      <w:pPr>
        <w:rPr>
          <w:lang w:val="mi-NZ"/>
        </w:rPr>
      </w:pPr>
      <w:r>
        <w:rPr>
          <w:lang w:val="mi-NZ"/>
        </w:rPr>
        <w:t xml:space="preserve">Mahuika, Nepia, ‘Kōrero Tuku Iho’: Reconfiguring Oral History and Oral Tradition’, PhD thesis, </w:t>
      </w:r>
      <w:r w:rsidR="00186265">
        <w:rPr>
          <w:lang w:val="mi-NZ"/>
        </w:rPr>
        <w:t xml:space="preserve">University of </w:t>
      </w:r>
      <w:r>
        <w:rPr>
          <w:lang w:val="mi-NZ"/>
        </w:rPr>
        <w:t>Waikato, 2012.</w:t>
      </w:r>
    </w:p>
    <w:p w14:paraId="34C7E904" w14:textId="744320FB" w:rsidR="00127F55" w:rsidRDefault="00127F55" w:rsidP="00127F55">
      <w:pPr>
        <w:rPr>
          <w:lang w:val="mi-NZ"/>
        </w:rPr>
      </w:pPr>
    </w:p>
    <w:p w14:paraId="7787CFDD" w14:textId="4E636F75" w:rsidR="00127F55" w:rsidRPr="00127F55" w:rsidRDefault="00127F55" w:rsidP="00127F55">
      <w:pPr>
        <w:rPr>
          <w:lang w:val="mi-NZ"/>
        </w:rPr>
      </w:pPr>
      <w:r>
        <w:rPr>
          <w:lang w:val="mi-NZ"/>
        </w:rPr>
        <w:t xml:space="preserve">Phillips, Jock, ‘The University and Public History’, </w:t>
      </w:r>
      <w:r>
        <w:rPr>
          <w:i/>
          <w:lang w:val="mi-NZ"/>
        </w:rPr>
        <w:t>New Zealand Journal of History</w:t>
      </w:r>
      <w:r>
        <w:rPr>
          <w:lang w:val="mi-NZ"/>
        </w:rPr>
        <w:t>, vol. 54, no. 1 (2020), pp. 112</w:t>
      </w:r>
      <w:r w:rsidR="00785350">
        <w:rPr>
          <w:lang w:val="mi-NZ"/>
        </w:rPr>
        <w:t>–</w:t>
      </w:r>
      <w:r>
        <w:rPr>
          <w:lang w:val="mi-NZ"/>
        </w:rPr>
        <w:t>26.</w:t>
      </w:r>
    </w:p>
    <w:p w14:paraId="0EE26455" w14:textId="77777777" w:rsidR="00127F55" w:rsidRDefault="00127F55" w:rsidP="00127F55">
      <w:pPr>
        <w:rPr>
          <w:lang w:val="mi-NZ"/>
        </w:rPr>
      </w:pPr>
    </w:p>
    <w:p w14:paraId="5C878079" w14:textId="1FAEE068" w:rsidR="0013099A" w:rsidRDefault="00127F55" w:rsidP="00127F55">
      <w:pPr>
        <w:rPr>
          <w:lang w:val="mi-NZ"/>
        </w:rPr>
      </w:pPr>
      <w:r>
        <w:rPr>
          <w:lang w:val="mi-NZ"/>
        </w:rPr>
        <w:t xml:space="preserve">Trapeznik, Alex, ‘Public History in New Zealand: From Treaty to Te Papa’, in Paul Ashton and Alex Trapeznik, eds, </w:t>
      </w:r>
      <w:r>
        <w:rPr>
          <w:i/>
          <w:lang w:val="mi-NZ"/>
        </w:rPr>
        <w:t>What is Public History Globally? Working With the Past in the Present</w:t>
      </w:r>
      <w:r>
        <w:rPr>
          <w:lang w:val="mi-NZ"/>
        </w:rPr>
        <w:t>, Bloomsbury Academic, London, 2019, pp. 107</w:t>
      </w:r>
      <w:r w:rsidR="00785350">
        <w:rPr>
          <w:lang w:val="mi-NZ"/>
        </w:rPr>
        <w:t>–</w:t>
      </w:r>
      <w:r>
        <w:rPr>
          <w:lang w:val="mi-NZ"/>
        </w:rPr>
        <w:t>20.</w:t>
      </w:r>
    </w:p>
    <w:p w14:paraId="4EA840F4" w14:textId="77777777" w:rsidR="00127F55" w:rsidRDefault="00127F55" w:rsidP="00127F55">
      <w:pPr>
        <w:rPr>
          <w:lang w:val="mi-NZ"/>
        </w:rPr>
      </w:pPr>
    </w:p>
    <w:p w14:paraId="124BAE8A" w14:textId="391BC903" w:rsidR="00127F55" w:rsidRDefault="00127F55" w:rsidP="00127F55">
      <w:pPr>
        <w:rPr>
          <w:lang w:val="mi-NZ"/>
        </w:rPr>
      </w:pPr>
      <w:r>
        <w:rPr>
          <w:lang w:val="mi-NZ"/>
        </w:rPr>
        <w:t>Websites:</w:t>
      </w:r>
    </w:p>
    <w:p w14:paraId="79FB4317" w14:textId="3749C2BD" w:rsidR="0013099A" w:rsidRDefault="0013099A" w:rsidP="00127F55">
      <w:pPr>
        <w:rPr>
          <w:lang w:val="mi-NZ"/>
        </w:rPr>
      </w:pPr>
    </w:p>
    <w:p w14:paraId="78179DD2" w14:textId="6732E775" w:rsidR="0013099A" w:rsidRDefault="0013099A" w:rsidP="00127F55">
      <w:pPr>
        <w:rPr>
          <w:lang w:val="mi-NZ"/>
        </w:rPr>
      </w:pPr>
      <w:r>
        <w:rPr>
          <w:lang w:val="mi-NZ"/>
        </w:rPr>
        <w:t>Auckland History Initiative, see</w:t>
      </w:r>
      <w:r w:rsidRPr="0013099A">
        <w:t xml:space="preserve"> </w:t>
      </w:r>
      <w:hyperlink r:id="rId5" w:history="1">
        <w:r w:rsidRPr="00290CE5">
          <w:rPr>
            <w:rStyle w:val="Hyperlink"/>
            <w:lang w:val="mi-NZ"/>
          </w:rPr>
          <w:t>https://ahi.auckland.ac.nz/2019/04/15/ben-schrader/</w:t>
        </w:r>
      </w:hyperlink>
    </w:p>
    <w:p w14:paraId="02BA9704" w14:textId="77777777" w:rsidR="0013099A" w:rsidRDefault="0013099A" w:rsidP="00127F55">
      <w:pPr>
        <w:rPr>
          <w:lang w:val="mi-NZ"/>
        </w:rPr>
      </w:pPr>
    </w:p>
    <w:p w14:paraId="6A9BBA1B" w14:textId="5DF3BB95" w:rsidR="0013099A" w:rsidRDefault="0013099A" w:rsidP="00127F55">
      <w:pPr>
        <w:rPr>
          <w:lang w:val="mi-NZ"/>
        </w:rPr>
      </w:pPr>
      <w:r>
        <w:rPr>
          <w:lang w:val="mi-NZ"/>
        </w:rPr>
        <w:lastRenderedPageBreak/>
        <w:t xml:space="preserve">First World War Centenary Programme, see </w:t>
      </w:r>
      <w:r w:rsidRPr="0013099A">
        <w:rPr>
          <w:lang w:val="mi-NZ"/>
        </w:rPr>
        <w:t>https://ww100.govt.nz/sites/default/files/files/mch-ww100-report-ART-FINAL-WEB-RES.pdf</w:t>
      </w:r>
      <w:r w:rsidRPr="0013099A" w:rsidDel="0013099A">
        <w:rPr>
          <w:lang w:val="mi-NZ"/>
        </w:rPr>
        <w:t xml:space="preserve"> </w:t>
      </w:r>
    </w:p>
    <w:p w14:paraId="67C66B7B" w14:textId="77777777" w:rsidR="0013099A" w:rsidRDefault="0013099A" w:rsidP="00127F55">
      <w:pPr>
        <w:rPr>
          <w:lang w:val="mi-NZ"/>
        </w:rPr>
      </w:pPr>
    </w:p>
    <w:p w14:paraId="7B3B39F1" w14:textId="77777777" w:rsidR="00127F55" w:rsidRDefault="00127F55" w:rsidP="00127F55">
      <w:pPr>
        <w:rPr>
          <w:lang w:val="mi-NZ"/>
        </w:rPr>
      </w:pPr>
      <w:r>
        <w:rPr>
          <w:lang w:val="mi-NZ"/>
        </w:rPr>
        <w:t xml:space="preserve">Kā Huru Manu, Ngāi Tahu Cultural Mapping Project, see </w:t>
      </w:r>
      <w:hyperlink r:id="rId6" w:history="1">
        <w:r w:rsidRPr="00290CE5">
          <w:rPr>
            <w:rStyle w:val="Hyperlink"/>
            <w:lang w:val="mi-NZ"/>
          </w:rPr>
          <w:t>https://www.kahurumanu.co.nz/</w:t>
        </w:r>
      </w:hyperlink>
    </w:p>
    <w:p w14:paraId="2A2ACDF6" w14:textId="09BEAED9" w:rsidR="00127F55" w:rsidRDefault="00127F55" w:rsidP="00127F55">
      <w:pPr>
        <w:rPr>
          <w:lang w:val="mi-NZ"/>
        </w:rPr>
      </w:pPr>
    </w:p>
    <w:p w14:paraId="73467B7E" w14:textId="2C926A6A" w:rsidR="00E223A4" w:rsidRDefault="00E223A4" w:rsidP="00127F55">
      <w:pPr>
        <w:rPr>
          <w:lang w:val="mi-NZ"/>
        </w:rPr>
      </w:pPr>
      <w:r>
        <w:rPr>
          <w:lang w:val="mi-NZ"/>
        </w:rPr>
        <w:t xml:space="preserve">Museum of New Zealand Te Papa Tongarewa, see </w:t>
      </w:r>
      <w:hyperlink r:id="rId7" w:history="1">
        <w:r w:rsidRPr="00290CE5">
          <w:rPr>
            <w:rStyle w:val="Hyperlink"/>
            <w:lang w:val="mi-NZ"/>
          </w:rPr>
          <w:t>https://www.tepapa.govt.nz/</w:t>
        </w:r>
      </w:hyperlink>
    </w:p>
    <w:p w14:paraId="7FEB48CE" w14:textId="2A327EDE" w:rsidR="00E223A4" w:rsidRDefault="00E223A4" w:rsidP="00127F55">
      <w:pPr>
        <w:rPr>
          <w:lang w:val="mi-NZ"/>
        </w:rPr>
      </w:pPr>
    </w:p>
    <w:p w14:paraId="2D2BDCAB" w14:textId="4ECEE6A3" w:rsidR="00B36D78" w:rsidRDefault="00B36D78" w:rsidP="00127F55">
      <w:pPr>
        <w:rPr>
          <w:lang w:val="mi-NZ"/>
        </w:rPr>
      </w:pPr>
      <w:r w:rsidRPr="00B36D78">
        <w:rPr>
          <w:i/>
          <w:lang w:val="mi-NZ"/>
        </w:rPr>
        <w:t>New Zealand Journal of Public History</w:t>
      </w:r>
      <w:r>
        <w:rPr>
          <w:lang w:val="mi-NZ"/>
        </w:rPr>
        <w:t xml:space="preserve">, see </w:t>
      </w:r>
      <w:hyperlink r:id="rId8" w:history="1">
        <w:r w:rsidRPr="00290CE5">
          <w:rPr>
            <w:rStyle w:val="Hyperlink"/>
            <w:lang w:val="mi-NZ"/>
          </w:rPr>
          <w:t>https://www.waikato.ac.nz/fass/about/social-sciences/history/nzjph</w:t>
        </w:r>
      </w:hyperlink>
    </w:p>
    <w:p w14:paraId="1A01EBE7" w14:textId="77777777" w:rsidR="00B36D78" w:rsidRDefault="00B36D78" w:rsidP="00127F55">
      <w:pPr>
        <w:rPr>
          <w:lang w:val="mi-NZ"/>
        </w:rPr>
      </w:pPr>
    </w:p>
    <w:p w14:paraId="0BFAD8EB" w14:textId="17351108" w:rsidR="00127F55" w:rsidRDefault="00785350" w:rsidP="00127F55">
      <w:pPr>
        <w:rPr>
          <w:lang w:val="mi-NZ"/>
        </w:rPr>
      </w:pPr>
      <w:r>
        <w:rPr>
          <w:lang w:val="mi-NZ"/>
        </w:rPr>
        <w:t>NZH</w:t>
      </w:r>
      <w:r w:rsidR="00127F55">
        <w:rPr>
          <w:lang w:val="mi-NZ"/>
        </w:rPr>
        <w:t xml:space="preserve">istory, see </w:t>
      </w:r>
      <w:r w:rsidR="00DE5C99" w:rsidRPr="00DE5C99">
        <w:rPr>
          <w:rStyle w:val="Hyperlink"/>
          <w:lang w:val="mi-NZ"/>
        </w:rPr>
        <w:t>https://nzhistory.govt.nz/media/photo/state-funded-history</w:t>
      </w:r>
    </w:p>
    <w:p w14:paraId="06A36284" w14:textId="77777777" w:rsidR="00DE5C99" w:rsidRDefault="00DE5C99" w:rsidP="00127F55">
      <w:pPr>
        <w:rPr>
          <w:lang w:val="mi-NZ"/>
        </w:rPr>
      </w:pPr>
    </w:p>
    <w:p w14:paraId="472C1023" w14:textId="16066615" w:rsidR="00127F55" w:rsidRDefault="00127F55" w:rsidP="00127F55">
      <w:pPr>
        <w:rPr>
          <w:lang w:val="mi-NZ"/>
        </w:rPr>
      </w:pPr>
      <w:r>
        <w:rPr>
          <w:lang w:val="mi-NZ"/>
        </w:rPr>
        <w:t>Ngā Tangata Taumata Rau</w:t>
      </w:r>
      <w:r w:rsidR="00785350">
        <w:rPr>
          <w:lang w:val="mi-NZ"/>
        </w:rPr>
        <w:t xml:space="preserve"> –</w:t>
      </w:r>
      <w:r>
        <w:rPr>
          <w:lang w:val="mi-NZ"/>
        </w:rPr>
        <w:t xml:space="preserve"> Dictionary of New Zealand Biography, see </w:t>
      </w:r>
      <w:hyperlink r:id="rId9" w:history="1">
        <w:r w:rsidRPr="00290CE5">
          <w:rPr>
            <w:rStyle w:val="Hyperlink"/>
            <w:lang w:val="mi-NZ"/>
          </w:rPr>
          <w:t>https://teara.govt.nz/en/biographies</w:t>
        </w:r>
      </w:hyperlink>
    </w:p>
    <w:p w14:paraId="0073EA48" w14:textId="080939C8" w:rsidR="00127F55" w:rsidRDefault="00127F55" w:rsidP="00127F55">
      <w:pPr>
        <w:rPr>
          <w:lang w:val="mi-NZ"/>
        </w:rPr>
      </w:pPr>
    </w:p>
    <w:p w14:paraId="64FA55E4" w14:textId="18348D70" w:rsidR="00E223A4" w:rsidRDefault="00E223A4" w:rsidP="00127F55">
      <w:pPr>
        <w:rPr>
          <w:lang w:val="mi-NZ"/>
        </w:rPr>
      </w:pPr>
      <w:r>
        <w:rPr>
          <w:lang w:val="mi-NZ"/>
        </w:rPr>
        <w:t>Papers</w:t>
      </w:r>
      <w:r w:rsidR="00785350">
        <w:rPr>
          <w:lang w:val="mi-NZ"/>
        </w:rPr>
        <w:t xml:space="preserve"> P</w:t>
      </w:r>
      <w:r>
        <w:rPr>
          <w:lang w:val="mi-NZ"/>
        </w:rPr>
        <w:t xml:space="preserve">ast, see </w:t>
      </w:r>
      <w:hyperlink r:id="rId10" w:history="1">
        <w:r w:rsidRPr="00290CE5">
          <w:rPr>
            <w:rStyle w:val="Hyperlink"/>
            <w:lang w:val="mi-NZ"/>
          </w:rPr>
          <w:t>https://paperspast.natlib.govt.nz/</w:t>
        </w:r>
      </w:hyperlink>
    </w:p>
    <w:p w14:paraId="7D3CDEF7" w14:textId="77777777" w:rsidR="00E223A4" w:rsidRDefault="00E223A4" w:rsidP="00127F55">
      <w:pPr>
        <w:rPr>
          <w:lang w:val="mi-NZ"/>
        </w:rPr>
      </w:pPr>
    </w:p>
    <w:p w14:paraId="79EF7E48" w14:textId="77777777" w:rsidR="00127F55" w:rsidRDefault="00127F55" w:rsidP="00127F55">
      <w:pPr>
        <w:rPr>
          <w:lang w:val="mi-NZ"/>
        </w:rPr>
      </w:pPr>
      <w:r>
        <w:rPr>
          <w:lang w:val="mi-NZ"/>
        </w:rPr>
        <w:t xml:space="preserve">Te Ara: The Encyclopedia of New Zealand, see </w:t>
      </w:r>
      <w:hyperlink r:id="rId11" w:history="1">
        <w:r w:rsidRPr="00290CE5">
          <w:rPr>
            <w:rStyle w:val="Hyperlink"/>
            <w:lang w:val="mi-NZ"/>
          </w:rPr>
          <w:t>https://teara.govt.nz/en</w:t>
        </w:r>
      </w:hyperlink>
    </w:p>
    <w:p w14:paraId="73CC7DD9" w14:textId="77777777" w:rsidR="00127F55" w:rsidRDefault="00127F55" w:rsidP="00127F55">
      <w:pPr>
        <w:rPr>
          <w:lang w:val="mi-NZ"/>
        </w:rPr>
      </w:pPr>
    </w:p>
    <w:p w14:paraId="0704F694" w14:textId="77777777" w:rsidR="00127F55" w:rsidRDefault="00127F55" w:rsidP="00127F55">
      <w:pPr>
        <w:rPr>
          <w:lang w:val="mi-NZ"/>
        </w:rPr>
      </w:pPr>
      <w:r>
        <w:rPr>
          <w:lang w:val="mi-NZ"/>
        </w:rPr>
        <w:t>Whakakitenga, first Māori VR film, see:</w:t>
      </w:r>
    </w:p>
    <w:p w14:paraId="64745245" w14:textId="77777777" w:rsidR="00127F55" w:rsidRDefault="00D67F33" w:rsidP="00127F55">
      <w:pPr>
        <w:rPr>
          <w:lang w:val="mi-NZ"/>
        </w:rPr>
      </w:pPr>
      <w:hyperlink r:id="rId12" w:history="1">
        <w:r w:rsidR="00127F55" w:rsidRPr="00290CE5">
          <w:rPr>
            <w:rStyle w:val="Hyperlink"/>
            <w:lang w:val="mi-NZ"/>
          </w:rPr>
          <w:t>https://www.wgtn.ac.nz/victorious/issues/victorious-2020/soaring-into-an-historical-maori-worldview-with-vr</w:t>
        </w:r>
      </w:hyperlink>
    </w:p>
    <w:p w14:paraId="5D851E58" w14:textId="77777777" w:rsidR="00127F55" w:rsidRDefault="00127F55" w:rsidP="00127F55">
      <w:pPr>
        <w:rPr>
          <w:lang w:val="mi-NZ"/>
        </w:rPr>
      </w:pPr>
    </w:p>
    <w:p w14:paraId="711BD032" w14:textId="55D38A18" w:rsidR="0013099A" w:rsidRDefault="00127F55" w:rsidP="00127F55">
      <w:pPr>
        <w:rPr>
          <w:lang w:val="mi-NZ"/>
        </w:rPr>
      </w:pPr>
      <w:r>
        <w:rPr>
          <w:lang w:val="mi-NZ"/>
        </w:rPr>
        <w:t xml:space="preserve">Women Together </w:t>
      </w:r>
      <w:r w:rsidR="00785350">
        <w:rPr>
          <w:lang w:val="mi-NZ"/>
        </w:rPr>
        <w:t>–</w:t>
      </w:r>
      <w:r>
        <w:rPr>
          <w:lang w:val="mi-NZ"/>
        </w:rPr>
        <w:t xml:space="preserve"> Ngā Rōpu Wāhine o te Motu, see </w:t>
      </w:r>
      <w:hyperlink r:id="rId13" w:history="1">
        <w:r w:rsidRPr="00290CE5">
          <w:rPr>
            <w:rStyle w:val="Hyperlink"/>
            <w:lang w:val="mi-NZ"/>
          </w:rPr>
          <w:t>https://nzhistory.govt.nz/women-together</w:t>
        </w:r>
      </w:hyperlink>
    </w:p>
    <w:p w14:paraId="03596151" w14:textId="16F70FA2" w:rsidR="0013099A" w:rsidRDefault="0013099A" w:rsidP="00127F55">
      <w:pPr>
        <w:rPr>
          <w:lang w:val="mi-NZ"/>
        </w:rPr>
      </w:pPr>
    </w:p>
    <w:p w14:paraId="2226DEBA" w14:textId="52C338EA" w:rsidR="00873C59" w:rsidRPr="00873C59" w:rsidRDefault="00873C59">
      <w:pPr>
        <w:rPr>
          <w:lang w:val="mi-NZ"/>
        </w:rPr>
      </w:pPr>
    </w:p>
    <w:sectPr w:rsidR="00873C59" w:rsidRPr="00873C59" w:rsidSect="00D52223">
      <w:pgSz w:w="11900" w:h="16840"/>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F2DB6" w16cex:dateUtc="2021-03-19T01:03: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13B1C"/>
    <w:multiLevelType w:val="hybridMultilevel"/>
    <w:tmpl w:val="3D3C91E0"/>
    <w:lvl w:ilvl="0" w:tplc="1226803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iona McKergow">
    <w15:presenceInfo w15:providerId="Windows Live" w15:userId="11beffeaca9b8f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C59"/>
    <w:rsid w:val="000F2B11"/>
    <w:rsid w:val="0012591A"/>
    <w:rsid w:val="00127F55"/>
    <w:rsid w:val="0013099A"/>
    <w:rsid w:val="00141AC9"/>
    <w:rsid w:val="00181660"/>
    <w:rsid w:val="00186265"/>
    <w:rsid w:val="001F204D"/>
    <w:rsid w:val="00240449"/>
    <w:rsid w:val="002457BB"/>
    <w:rsid w:val="00273D5F"/>
    <w:rsid w:val="0029009E"/>
    <w:rsid w:val="002C4DE9"/>
    <w:rsid w:val="002C55A8"/>
    <w:rsid w:val="0030236E"/>
    <w:rsid w:val="00353D41"/>
    <w:rsid w:val="00362BD9"/>
    <w:rsid w:val="003A27A0"/>
    <w:rsid w:val="00406C3D"/>
    <w:rsid w:val="004865E7"/>
    <w:rsid w:val="00490B41"/>
    <w:rsid w:val="004A3513"/>
    <w:rsid w:val="00505725"/>
    <w:rsid w:val="0057082A"/>
    <w:rsid w:val="005A5518"/>
    <w:rsid w:val="005D4B88"/>
    <w:rsid w:val="0064052E"/>
    <w:rsid w:val="006459DD"/>
    <w:rsid w:val="00653BFD"/>
    <w:rsid w:val="006568D4"/>
    <w:rsid w:val="00690022"/>
    <w:rsid w:val="006D5BA9"/>
    <w:rsid w:val="007051F4"/>
    <w:rsid w:val="00711DED"/>
    <w:rsid w:val="007346E1"/>
    <w:rsid w:val="00741914"/>
    <w:rsid w:val="00756FBB"/>
    <w:rsid w:val="007673AA"/>
    <w:rsid w:val="00785350"/>
    <w:rsid w:val="00873C59"/>
    <w:rsid w:val="008A29DA"/>
    <w:rsid w:val="009F3998"/>
    <w:rsid w:val="00A219AC"/>
    <w:rsid w:val="00A51FF3"/>
    <w:rsid w:val="00AF43D4"/>
    <w:rsid w:val="00B311BF"/>
    <w:rsid w:val="00B36D78"/>
    <w:rsid w:val="00B454ED"/>
    <w:rsid w:val="00B524F5"/>
    <w:rsid w:val="00B53915"/>
    <w:rsid w:val="00B55366"/>
    <w:rsid w:val="00B57EE6"/>
    <w:rsid w:val="00B6584B"/>
    <w:rsid w:val="00BC0386"/>
    <w:rsid w:val="00BD5A64"/>
    <w:rsid w:val="00C50B92"/>
    <w:rsid w:val="00C70A06"/>
    <w:rsid w:val="00C70C28"/>
    <w:rsid w:val="00CB5DED"/>
    <w:rsid w:val="00CD3ECF"/>
    <w:rsid w:val="00CE5207"/>
    <w:rsid w:val="00D52223"/>
    <w:rsid w:val="00D67F33"/>
    <w:rsid w:val="00DE5C99"/>
    <w:rsid w:val="00DF37A3"/>
    <w:rsid w:val="00E223A4"/>
    <w:rsid w:val="00E81775"/>
    <w:rsid w:val="00EE4657"/>
    <w:rsid w:val="00F618CB"/>
    <w:rsid w:val="00FB5D7C"/>
    <w:rsid w:val="00FD79FF"/>
    <w:rsid w:val="00FF36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165E9"/>
  <w14:defaultImageDpi w14:val="32767"/>
  <w15:chartTrackingRefBased/>
  <w15:docId w15:val="{469D54E4-E532-5A4A-9FA9-41E9FB21C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27F55"/>
    <w:rPr>
      <w:i/>
      <w:iCs/>
    </w:rPr>
  </w:style>
  <w:style w:type="character" w:styleId="Hyperlink">
    <w:name w:val="Hyperlink"/>
    <w:basedOn w:val="DefaultParagraphFont"/>
    <w:uiPriority w:val="99"/>
    <w:unhideWhenUsed/>
    <w:rsid w:val="00127F55"/>
    <w:rPr>
      <w:color w:val="0563C1" w:themeColor="hyperlink"/>
      <w:u w:val="single"/>
    </w:rPr>
  </w:style>
  <w:style w:type="character" w:styleId="UnresolvedMention">
    <w:name w:val="Unresolved Mention"/>
    <w:basedOn w:val="DefaultParagraphFont"/>
    <w:uiPriority w:val="99"/>
    <w:rsid w:val="00127F55"/>
    <w:rPr>
      <w:color w:val="605E5C"/>
      <w:shd w:val="clear" w:color="auto" w:fill="E1DFDD"/>
    </w:rPr>
  </w:style>
  <w:style w:type="character" w:styleId="FollowedHyperlink">
    <w:name w:val="FollowedHyperlink"/>
    <w:basedOn w:val="DefaultParagraphFont"/>
    <w:uiPriority w:val="99"/>
    <w:semiHidden/>
    <w:unhideWhenUsed/>
    <w:rsid w:val="00127F55"/>
    <w:rPr>
      <w:color w:val="954F72" w:themeColor="followedHyperlink"/>
      <w:u w:val="single"/>
    </w:rPr>
  </w:style>
  <w:style w:type="paragraph" w:styleId="ListParagraph">
    <w:name w:val="List Paragraph"/>
    <w:basedOn w:val="Normal"/>
    <w:uiPriority w:val="34"/>
    <w:qFormat/>
    <w:rsid w:val="00FF3670"/>
    <w:pPr>
      <w:ind w:left="720"/>
      <w:contextualSpacing/>
    </w:pPr>
  </w:style>
  <w:style w:type="character" w:styleId="CommentReference">
    <w:name w:val="annotation reference"/>
    <w:basedOn w:val="DefaultParagraphFont"/>
    <w:uiPriority w:val="99"/>
    <w:semiHidden/>
    <w:unhideWhenUsed/>
    <w:rsid w:val="00B311BF"/>
    <w:rPr>
      <w:sz w:val="16"/>
      <w:szCs w:val="16"/>
    </w:rPr>
  </w:style>
  <w:style w:type="paragraph" w:styleId="CommentText">
    <w:name w:val="annotation text"/>
    <w:basedOn w:val="Normal"/>
    <w:link w:val="CommentTextChar"/>
    <w:uiPriority w:val="99"/>
    <w:semiHidden/>
    <w:unhideWhenUsed/>
    <w:rsid w:val="00B311BF"/>
    <w:rPr>
      <w:sz w:val="20"/>
      <w:szCs w:val="20"/>
    </w:rPr>
  </w:style>
  <w:style w:type="character" w:customStyle="1" w:styleId="CommentTextChar">
    <w:name w:val="Comment Text Char"/>
    <w:basedOn w:val="DefaultParagraphFont"/>
    <w:link w:val="CommentText"/>
    <w:uiPriority w:val="99"/>
    <w:semiHidden/>
    <w:rsid w:val="00B311BF"/>
    <w:rPr>
      <w:sz w:val="20"/>
      <w:szCs w:val="20"/>
    </w:rPr>
  </w:style>
  <w:style w:type="paragraph" w:styleId="CommentSubject">
    <w:name w:val="annotation subject"/>
    <w:basedOn w:val="CommentText"/>
    <w:next w:val="CommentText"/>
    <w:link w:val="CommentSubjectChar"/>
    <w:uiPriority w:val="99"/>
    <w:semiHidden/>
    <w:unhideWhenUsed/>
    <w:rsid w:val="00B311BF"/>
    <w:rPr>
      <w:b/>
      <w:bCs/>
    </w:rPr>
  </w:style>
  <w:style w:type="character" w:customStyle="1" w:styleId="CommentSubjectChar">
    <w:name w:val="Comment Subject Char"/>
    <w:basedOn w:val="CommentTextChar"/>
    <w:link w:val="CommentSubject"/>
    <w:uiPriority w:val="99"/>
    <w:semiHidden/>
    <w:rsid w:val="00B311BF"/>
    <w:rPr>
      <w:b/>
      <w:bCs/>
      <w:sz w:val="20"/>
      <w:szCs w:val="20"/>
    </w:rPr>
  </w:style>
  <w:style w:type="paragraph" w:styleId="BalloonText">
    <w:name w:val="Balloon Text"/>
    <w:basedOn w:val="Normal"/>
    <w:link w:val="BalloonTextChar"/>
    <w:uiPriority w:val="99"/>
    <w:semiHidden/>
    <w:unhideWhenUsed/>
    <w:rsid w:val="00B311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11BF"/>
    <w:rPr>
      <w:rFonts w:ascii="Segoe UI" w:hAnsi="Segoe UI" w:cs="Segoe UI"/>
      <w:sz w:val="18"/>
      <w:szCs w:val="18"/>
    </w:rPr>
  </w:style>
  <w:style w:type="paragraph" w:styleId="Revision">
    <w:name w:val="Revision"/>
    <w:hidden/>
    <w:uiPriority w:val="99"/>
    <w:semiHidden/>
    <w:rsid w:val="00C70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923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ikato.ac.nz/fass/about/social-sciences/history/nzjph" TargetMode="External"/><Relationship Id="rId13" Type="http://schemas.openxmlformats.org/officeDocument/2006/relationships/hyperlink" Target="https://nzhistory.govt.nz/women-together" TargetMode="External"/><Relationship Id="rId3" Type="http://schemas.openxmlformats.org/officeDocument/2006/relationships/settings" Target="settings.xml"/><Relationship Id="rId7" Type="http://schemas.openxmlformats.org/officeDocument/2006/relationships/hyperlink" Target="https://www.tepapa.govt.nz/" TargetMode="External"/><Relationship Id="rId12" Type="http://schemas.openxmlformats.org/officeDocument/2006/relationships/hyperlink" Target="https://www.wgtn.ac.nz/victorious/issues/victorious-2020/soaring-into-an-historical-maori-worldview-with-vr" TargetMode="External"/><Relationship Id="rId17"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hurumanu.co.nz/" TargetMode="External"/><Relationship Id="rId11" Type="http://schemas.openxmlformats.org/officeDocument/2006/relationships/hyperlink" Target="https://teara.govt.nz/en" TargetMode="External"/><Relationship Id="rId5" Type="http://schemas.openxmlformats.org/officeDocument/2006/relationships/hyperlink" Target="https://ahi.auckland.ac.nz/2019/04/15/ben-schrader/" TargetMode="External"/><Relationship Id="rId15" Type="http://schemas.microsoft.com/office/2011/relationships/people" Target="people.xml"/><Relationship Id="rId10" Type="http://schemas.openxmlformats.org/officeDocument/2006/relationships/hyperlink" Target="https://paperspast.natlib.govt.nz/" TargetMode="External"/><Relationship Id="rId4" Type="http://schemas.openxmlformats.org/officeDocument/2006/relationships/webSettings" Target="webSettings.xml"/><Relationship Id="rId9" Type="http://schemas.openxmlformats.org/officeDocument/2006/relationships/hyperlink" Target="https://teara.govt.nz/en/biographi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1548</Words>
  <Characters>8828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McKergow</dc:creator>
  <cp:keywords/>
  <dc:description/>
  <cp:lastModifiedBy>Fiona McKergow</cp:lastModifiedBy>
  <cp:revision>5</cp:revision>
  <dcterms:created xsi:type="dcterms:W3CDTF">2021-03-19T00:55:00Z</dcterms:created>
  <dcterms:modified xsi:type="dcterms:W3CDTF">2021-03-19T03:42:00Z</dcterms:modified>
</cp:coreProperties>
</file>